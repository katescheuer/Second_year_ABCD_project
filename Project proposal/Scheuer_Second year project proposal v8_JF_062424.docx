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0E23" w14:textId="43532144" w:rsidR="000109F1" w:rsidRPr="00D925E3" w:rsidRDefault="000109F1" w:rsidP="00DD095B">
      <w:pPr>
        <w:spacing w:line="480" w:lineRule="auto"/>
        <w:rPr>
          <w:rFonts w:cstheme="minorHAnsi"/>
        </w:rPr>
      </w:pPr>
      <w:bookmarkStart w:id="0" w:name="_Hlk169801111"/>
    </w:p>
    <w:p w14:paraId="6955AD1D" w14:textId="77777777" w:rsidR="000109F1" w:rsidRPr="00D925E3" w:rsidRDefault="000109F1" w:rsidP="00DD095B">
      <w:pPr>
        <w:spacing w:line="480" w:lineRule="auto"/>
        <w:rPr>
          <w:rFonts w:cstheme="minorHAnsi"/>
        </w:rPr>
      </w:pPr>
    </w:p>
    <w:p w14:paraId="0961C9E8" w14:textId="571D7C3E" w:rsidR="000109F1" w:rsidRPr="00D925E3" w:rsidRDefault="000109F1" w:rsidP="00DD095B">
      <w:pPr>
        <w:spacing w:line="480" w:lineRule="auto"/>
        <w:rPr>
          <w:rFonts w:cstheme="minorHAnsi"/>
        </w:rPr>
      </w:pPr>
    </w:p>
    <w:p w14:paraId="21342B7F" w14:textId="7F1F6800" w:rsidR="000109F1" w:rsidRPr="00D925E3" w:rsidRDefault="000109F1" w:rsidP="00DD095B">
      <w:pPr>
        <w:spacing w:line="480" w:lineRule="auto"/>
        <w:rPr>
          <w:rFonts w:cstheme="minorHAnsi"/>
        </w:rPr>
      </w:pPr>
    </w:p>
    <w:p w14:paraId="72E5D337" w14:textId="75E4D1B3" w:rsidR="008F361F" w:rsidRPr="00D925E3" w:rsidRDefault="008F361F" w:rsidP="00DD095B">
      <w:pPr>
        <w:spacing w:line="480" w:lineRule="auto"/>
        <w:rPr>
          <w:rFonts w:cstheme="minorHAnsi"/>
        </w:rPr>
      </w:pPr>
    </w:p>
    <w:p w14:paraId="25374290" w14:textId="77777777" w:rsidR="008F361F" w:rsidRPr="00D925E3" w:rsidRDefault="008F361F" w:rsidP="00DD095B">
      <w:pPr>
        <w:spacing w:line="480" w:lineRule="auto"/>
        <w:rPr>
          <w:rFonts w:cstheme="minorHAnsi"/>
        </w:rPr>
      </w:pPr>
    </w:p>
    <w:p w14:paraId="0F8855C5" w14:textId="3E6A2505" w:rsidR="000109F1" w:rsidRPr="00D925E3" w:rsidRDefault="000109F1" w:rsidP="00DD095B">
      <w:pPr>
        <w:spacing w:line="480" w:lineRule="auto"/>
        <w:jc w:val="center"/>
        <w:rPr>
          <w:rFonts w:cstheme="minorHAnsi"/>
          <w:b/>
          <w:bCs/>
        </w:rPr>
      </w:pPr>
      <w:commentRangeStart w:id="1"/>
      <w:r w:rsidRPr="00D925E3">
        <w:rPr>
          <w:rFonts w:cstheme="minorHAnsi"/>
          <w:b/>
          <w:bCs/>
        </w:rPr>
        <w:t>Comparing Association</w:t>
      </w:r>
      <w:r w:rsidR="00AC4977">
        <w:rPr>
          <w:rFonts w:cstheme="minorHAnsi"/>
          <w:b/>
          <w:bCs/>
        </w:rPr>
        <w:t>s</w:t>
      </w:r>
      <w:r w:rsidRPr="00D925E3">
        <w:rPr>
          <w:rFonts w:cstheme="minorHAnsi"/>
          <w:b/>
          <w:bCs/>
        </w:rPr>
        <w:t xml:space="preserve"> between Psychopathology-Related Outcomes and Stress-Sensitivity and Psychiatric Polygenic Risk Scores in the Adolescent Brain Cognitive Development (ABCD) Study</w:t>
      </w:r>
      <w:commentRangeEnd w:id="1"/>
      <w:r w:rsidR="00AC4977">
        <w:rPr>
          <w:rStyle w:val="CommentReference"/>
        </w:rPr>
        <w:commentReference w:id="1"/>
      </w:r>
    </w:p>
    <w:p w14:paraId="021424C2" w14:textId="77777777" w:rsidR="000109F1" w:rsidRPr="00D925E3" w:rsidRDefault="000109F1" w:rsidP="00DD095B">
      <w:pPr>
        <w:spacing w:line="480" w:lineRule="auto"/>
        <w:rPr>
          <w:rFonts w:cstheme="minorHAnsi"/>
        </w:rPr>
      </w:pPr>
    </w:p>
    <w:p w14:paraId="08763D87" w14:textId="06BCE052" w:rsidR="000109F1" w:rsidRPr="00D925E3" w:rsidRDefault="000109F1" w:rsidP="00DD095B">
      <w:pPr>
        <w:spacing w:line="480" w:lineRule="auto"/>
        <w:jc w:val="center"/>
        <w:rPr>
          <w:rFonts w:cstheme="minorHAnsi"/>
        </w:rPr>
      </w:pPr>
      <w:commentRangeStart w:id="2"/>
      <w:r w:rsidRPr="00D925E3">
        <w:rPr>
          <w:rFonts w:cstheme="minorHAnsi"/>
        </w:rPr>
        <w:t xml:space="preserve">Kate </w:t>
      </w:r>
      <w:commentRangeEnd w:id="2"/>
      <w:r w:rsidR="00E45435">
        <w:rPr>
          <w:rStyle w:val="CommentReference"/>
        </w:rPr>
        <w:commentReference w:id="2"/>
      </w:r>
      <w:r w:rsidRPr="00D925E3">
        <w:rPr>
          <w:rFonts w:cstheme="minorHAnsi"/>
        </w:rPr>
        <w:t>Scheuer and Jennifer Forsyth</w:t>
      </w:r>
    </w:p>
    <w:p w14:paraId="16F660B7" w14:textId="15A30FCB" w:rsidR="000109F1" w:rsidRPr="00D925E3" w:rsidRDefault="000109F1" w:rsidP="00DD095B">
      <w:pPr>
        <w:spacing w:line="480" w:lineRule="auto"/>
        <w:jc w:val="center"/>
        <w:rPr>
          <w:rFonts w:cstheme="minorHAnsi"/>
        </w:rPr>
      </w:pPr>
      <w:r w:rsidRPr="00D925E3">
        <w:rPr>
          <w:rFonts w:cstheme="minorHAnsi"/>
        </w:rPr>
        <w:t>Department of Psychology, University of Washington</w:t>
      </w:r>
    </w:p>
    <w:p w14:paraId="4AD18BEE" w14:textId="77777777" w:rsidR="000109F1" w:rsidRPr="00D925E3" w:rsidRDefault="000109F1" w:rsidP="00DD095B">
      <w:pPr>
        <w:spacing w:line="480" w:lineRule="auto"/>
        <w:rPr>
          <w:rFonts w:cstheme="minorHAnsi"/>
        </w:rPr>
      </w:pPr>
    </w:p>
    <w:p w14:paraId="56CE8EA2" w14:textId="77777777" w:rsidR="000109F1" w:rsidRPr="00D925E3" w:rsidRDefault="000109F1" w:rsidP="00DD095B">
      <w:pPr>
        <w:spacing w:line="480" w:lineRule="auto"/>
        <w:rPr>
          <w:rFonts w:cstheme="minorHAnsi"/>
        </w:rPr>
      </w:pPr>
    </w:p>
    <w:p w14:paraId="17302A65" w14:textId="45AE3881" w:rsidR="000109F1" w:rsidRPr="00D925E3" w:rsidRDefault="000109F1" w:rsidP="00DD095B">
      <w:pPr>
        <w:spacing w:line="480" w:lineRule="auto"/>
        <w:rPr>
          <w:rFonts w:cstheme="minorHAnsi"/>
        </w:rPr>
      </w:pPr>
    </w:p>
    <w:p w14:paraId="47BA82BB" w14:textId="59361FEA" w:rsidR="00BE606A" w:rsidRPr="00D925E3" w:rsidRDefault="00BE606A" w:rsidP="00DD095B">
      <w:pPr>
        <w:spacing w:line="480" w:lineRule="auto"/>
        <w:rPr>
          <w:rFonts w:cstheme="minorHAnsi"/>
        </w:rPr>
      </w:pPr>
    </w:p>
    <w:p w14:paraId="0C734800" w14:textId="3D9DE25F" w:rsidR="00BE606A" w:rsidRPr="00D925E3" w:rsidRDefault="00BE606A" w:rsidP="00DD095B">
      <w:pPr>
        <w:spacing w:line="480" w:lineRule="auto"/>
        <w:rPr>
          <w:rFonts w:cstheme="minorHAnsi"/>
        </w:rPr>
      </w:pPr>
    </w:p>
    <w:p w14:paraId="6D021D17" w14:textId="77777777" w:rsidR="00BE606A" w:rsidRPr="00D925E3" w:rsidRDefault="00BE606A" w:rsidP="00DD095B">
      <w:pPr>
        <w:spacing w:line="480" w:lineRule="auto"/>
        <w:rPr>
          <w:rFonts w:cstheme="minorHAnsi"/>
        </w:rPr>
      </w:pPr>
    </w:p>
    <w:p w14:paraId="2E8DA964" w14:textId="77777777" w:rsidR="000109F1" w:rsidRPr="00D925E3" w:rsidRDefault="000109F1" w:rsidP="00DD095B">
      <w:pPr>
        <w:spacing w:line="480" w:lineRule="auto"/>
        <w:rPr>
          <w:rFonts w:cstheme="minorHAnsi"/>
        </w:rPr>
      </w:pPr>
    </w:p>
    <w:p w14:paraId="1F9FEEBD" w14:textId="77777777" w:rsidR="00BE606A" w:rsidRPr="00D925E3" w:rsidRDefault="00BE606A" w:rsidP="00DD095B">
      <w:pPr>
        <w:spacing w:line="480" w:lineRule="auto"/>
        <w:rPr>
          <w:rFonts w:cstheme="minorHAnsi"/>
        </w:rPr>
      </w:pPr>
    </w:p>
    <w:p w14:paraId="1D54FE50" w14:textId="06C4DC9B" w:rsidR="007C4893" w:rsidRDefault="00BE606A" w:rsidP="00DD095B">
      <w:pPr>
        <w:spacing w:line="480" w:lineRule="auto"/>
        <w:jc w:val="center"/>
        <w:rPr>
          <w:rFonts w:cstheme="minorHAnsi"/>
        </w:rPr>
      </w:pPr>
      <w:r w:rsidRPr="00D925E3">
        <w:rPr>
          <w:rFonts w:cstheme="minorHAnsi"/>
          <w:b/>
          <w:bCs/>
        </w:rPr>
        <w:lastRenderedPageBreak/>
        <w:t>Comparing Association</w:t>
      </w:r>
      <w:r w:rsidR="00AC4977">
        <w:rPr>
          <w:rFonts w:cstheme="minorHAnsi"/>
          <w:b/>
          <w:bCs/>
        </w:rPr>
        <w:t>s</w:t>
      </w:r>
      <w:r w:rsidRPr="00D925E3">
        <w:rPr>
          <w:rFonts w:cstheme="minorHAnsi"/>
          <w:b/>
          <w:bCs/>
        </w:rPr>
        <w:t xml:space="preserve"> between Psychopathology-Related Outcomes and Stress-Sensitivity and Psychiatric Polygenic Risk Scores in the Adolescent Brain Cognitive Development (ABCD) Study</w:t>
      </w:r>
      <w:r w:rsidR="007C4893" w:rsidRPr="00D925E3">
        <w:rPr>
          <w:rFonts w:cstheme="minorHAnsi"/>
        </w:rPr>
        <w:tab/>
      </w:r>
    </w:p>
    <w:p w14:paraId="126989F1" w14:textId="55EFFADA" w:rsidR="002D0947" w:rsidRPr="002D0947" w:rsidRDefault="002D0947" w:rsidP="002D0947">
      <w:pPr>
        <w:spacing w:line="480" w:lineRule="auto"/>
        <w:rPr>
          <w:rFonts w:cstheme="minorHAnsi"/>
          <w:b/>
          <w:bCs/>
        </w:rPr>
      </w:pPr>
      <w:r>
        <w:rPr>
          <w:rFonts w:cstheme="minorHAnsi"/>
          <w:b/>
          <w:bCs/>
        </w:rPr>
        <w:t>Introduction</w:t>
      </w:r>
    </w:p>
    <w:p w14:paraId="65EFAF4D" w14:textId="3489222A" w:rsidR="00C659EA" w:rsidRPr="00D925E3" w:rsidRDefault="00F542C5" w:rsidP="00DD095B">
      <w:pPr>
        <w:spacing w:after="0" w:line="480" w:lineRule="auto"/>
        <w:ind w:firstLine="360"/>
        <w:rPr>
          <w:rFonts w:cstheme="minorHAnsi"/>
        </w:rPr>
      </w:pPr>
      <w:r w:rsidRPr="00D925E3">
        <w:rPr>
          <w:rFonts w:cstheme="minorHAnsi"/>
        </w:rPr>
        <w:t xml:space="preserve">Transient changes in cortisol levels following an acute stressor can be adaptive. </w:t>
      </w:r>
      <w:r w:rsidR="008F3E8F" w:rsidRPr="00D925E3">
        <w:rPr>
          <w:rFonts w:cstheme="minorHAnsi"/>
        </w:rPr>
        <w:t>Typically, a stressful event activates the hypothalamic-pituitary-adrenal (HPA) axis and causes the h</w:t>
      </w:r>
      <w:r w:rsidR="00FC7106" w:rsidRPr="00D925E3">
        <w:rPr>
          <w:rFonts w:cstheme="minorHAnsi"/>
        </w:rPr>
        <w:t xml:space="preserve">ypothalamus </w:t>
      </w:r>
      <w:r w:rsidR="008F3E8F" w:rsidRPr="00D925E3">
        <w:rPr>
          <w:rFonts w:cstheme="minorHAnsi"/>
        </w:rPr>
        <w:t xml:space="preserve">to </w:t>
      </w:r>
      <w:r w:rsidR="00FC7106" w:rsidRPr="00D925E3">
        <w:rPr>
          <w:rFonts w:cstheme="minorHAnsi"/>
        </w:rPr>
        <w:t>release corticotropin-releasing hormone</w:t>
      </w:r>
      <w:r w:rsidR="008F3E8F" w:rsidRPr="00D925E3">
        <w:rPr>
          <w:rFonts w:cstheme="minorHAnsi"/>
        </w:rPr>
        <w:t xml:space="preserve"> which</w:t>
      </w:r>
      <w:r w:rsidR="00FC7106" w:rsidRPr="00D925E3">
        <w:rPr>
          <w:rFonts w:cstheme="minorHAnsi"/>
        </w:rPr>
        <w:t xml:space="preserve"> stimulates release of adrenocorticotropic hormone </w:t>
      </w:r>
      <w:r w:rsidR="008F3E8F" w:rsidRPr="00D925E3">
        <w:rPr>
          <w:rFonts w:cstheme="minorHAnsi"/>
        </w:rPr>
        <w:t>and the subsequent</w:t>
      </w:r>
      <w:r w:rsidR="00FC7106" w:rsidRPr="00D925E3">
        <w:rPr>
          <w:rFonts w:cstheme="minorHAnsi"/>
        </w:rPr>
        <w:t xml:space="preserve"> release of </w:t>
      </w:r>
      <w:commentRangeStart w:id="3"/>
      <w:r w:rsidR="00FC7106" w:rsidRPr="00D925E3">
        <w:rPr>
          <w:rFonts w:cstheme="minorHAnsi"/>
        </w:rPr>
        <w:t>cortisol</w:t>
      </w:r>
      <w:commentRangeEnd w:id="3"/>
      <w:r w:rsidR="00ED7BE5">
        <w:rPr>
          <w:rStyle w:val="CommentReference"/>
        </w:rPr>
        <w:commentReference w:id="3"/>
      </w:r>
      <w:r w:rsidR="00FC7106" w:rsidRPr="00D925E3">
        <w:rPr>
          <w:rFonts w:cstheme="minorHAnsi"/>
        </w:rPr>
        <w:t xml:space="preserve"> from adrenal cortex </w:t>
      </w:r>
      <w:r w:rsidR="00FC7106" w:rsidRPr="00D925E3">
        <w:rPr>
          <w:rFonts w:cstheme="minorHAnsi"/>
        </w:rPr>
        <w:fldChar w:fldCharType="begin"/>
      </w:r>
      <w:r w:rsidR="008F3E8F" w:rsidRPr="00D925E3">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D925E3">
        <w:rPr>
          <w:rFonts w:cstheme="minorHAnsi"/>
        </w:rPr>
        <w:fldChar w:fldCharType="separate"/>
      </w:r>
      <w:r w:rsidR="00FC7106" w:rsidRPr="00D925E3">
        <w:rPr>
          <w:rFonts w:cstheme="minorHAnsi"/>
        </w:rPr>
        <w:t>(</w:t>
      </w:r>
      <w:proofErr w:type="spellStart"/>
      <w:r w:rsidR="00FC7106" w:rsidRPr="00D925E3">
        <w:rPr>
          <w:rFonts w:cstheme="minorHAnsi"/>
        </w:rPr>
        <w:t>Palamarchuk</w:t>
      </w:r>
      <w:proofErr w:type="spellEnd"/>
      <w:r w:rsidR="00FC7106" w:rsidRPr="00D925E3">
        <w:rPr>
          <w:rFonts w:cstheme="minorHAnsi"/>
        </w:rPr>
        <w:t xml:space="preserve"> et al., 2023)</w:t>
      </w:r>
      <w:r w:rsidR="00FC7106" w:rsidRPr="00D925E3">
        <w:rPr>
          <w:rFonts w:cstheme="minorHAnsi"/>
        </w:rPr>
        <w:fldChar w:fldCharType="end"/>
      </w:r>
      <w:r w:rsidR="008F3E8F" w:rsidRPr="00D925E3">
        <w:rPr>
          <w:rFonts w:cstheme="minorHAnsi"/>
        </w:rPr>
        <w:t>. Cortisol binds to glucocorticoid receptors (GRs), creating negative feedback and decreasing HPA axis activity to return to homeostasis</w:t>
      </w:r>
      <w:r w:rsidR="00AC4977">
        <w:rPr>
          <w:rFonts w:cstheme="minorHAnsi"/>
        </w:rPr>
        <w:t xml:space="preserve"> </w:t>
      </w:r>
      <w:r w:rsidR="00AC4977">
        <w:rPr>
          <w:rFonts w:cstheme="minorHAnsi"/>
        </w:rPr>
        <w:fldChar w:fldCharType="begin"/>
      </w:r>
      <w:r w:rsidR="00986B31">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G."}],"issued":{"date-parts":[["2023",3,10]]}}}],"schema":"https://github.com/citation-style-language/schema/raw/master/csl-citation.json"} </w:instrText>
      </w:r>
      <w:r w:rsidR="00AC4977">
        <w:rPr>
          <w:rFonts w:cstheme="minorHAnsi"/>
        </w:rPr>
        <w:fldChar w:fldCharType="separate"/>
      </w:r>
      <w:r w:rsidR="00AC4977" w:rsidRPr="00AC4977">
        <w:rPr>
          <w:rFonts w:ascii="Calibri" w:hAnsi="Calibri" w:cs="Calibri"/>
        </w:rPr>
        <w:t>(Jimeno &amp; Rubalcaba, 2023)</w:t>
      </w:r>
      <w:r w:rsidR="00AC4977">
        <w:rPr>
          <w:rFonts w:cstheme="minorHAnsi"/>
        </w:rPr>
        <w:fldChar w:fldCharType="end"/>
      </w:r>
      <w:r w:rsidR="008F3E8F" w:rsidRPr="00D925E3">
        <w:rPr>
          <w:rFonts w:cstheme="minorHAnsi"/>
        </w:rPr>
        <w:t xml:space="preserve">. </w:t>
      </w:r>
      <w:r w:rsidRPr="00D925E3">
        <w:rPr>
          <w:rFonts w:cstheme="minorHAnsi"/>
        </w:rPr>
        <w:t>However, chronic or sustained stress can provoke longer-term, maladaptive changes in cortisol responses</w:t>
      </w:r>
      <w:r w:rsidR="00070E25" w:rsidRPr="00D925E3">
        <w:rPr>
          <w:rFonts w:cstheme="minorHAnsi"/>
        </w:rPr>
        <w:t xml:space="preserve"> with negative physical and psychological consequences </w:t>
      </w:r>
      <w:r w:rsidR="00070E25" w:rsidRPr="00D925E3">
        <w:rPr>
          <w:rFonts w:cstheme="minorHAnsi"/>
        </w:rPr>
        <w:fldChar w:fldCharType="begin"/>
      </w:r>
      <w:r w:rsidR="00070E25" w:rsidRPr="00D925E3">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(Hoffman et al., 2024; Palamarchuk et al., 2023; Zorn et al., 2017)</w:t>
      </w:r>
      <w:r w:rsidR="00070E25" w:rsidRPr="00D925E3">
        <w:rPr>
          <w:rFonts w:cstheme="minorHAnsi"/>
        </w:rPr>
        <w:fldChar w:fldCharType="end"/>
      </w:r>
      <w:r w:rsidR="00070E25" w:rsidRPr="00D925E3">
        <w:rPr>
          <w:rFonts w:cstheme="minorHAnsi"/>
        </w:rPr>
        <w:t xml:space="preserve">. </w:t>
      </w:r>
      <w:r w:rsidR="0002352C" w:rsidRPr="00D925E3">
        <w:rPr>
          <w:rFonts w:cstheme="minorHAnsi"/>
        </w:rPr>
        <w:t>R</w:t>
      </w:r>
      <w:r w:rsidR="00070E25" w:rsidRPr="00D925E3">
        <w:rPr>
          <w:rFonts w:cstheme="minorHAnsi"/>
        </w:rPr>
        <w:t xml:space="preserve">epetitive stress exposure is a risk factor for psychological disorders such as anxiety, </w:t>
      </w:r>
      <w:r w:rsidR="008F3E8F" w:rsidRPr="00D925E3">
        <w:rPr>
          <w:rFonts w:cstheme="minorHAnsi"/>
        </w:rPr>
        <w:t>major depressive disorder (</w:t>
      </w:r>
      <w:r w:rsidR="00070E25" w:rsidRPr="00D925E3">
        <w:rPr>
          <w:rFonts w:cstheme="minorHAnsi"/>
        </w:rPr>
        <w:t>MDD</w:t>
      </w:r>
      <w:r w:rsidR="008F3E8F" w:rsidRPr="00D925E3">
        <w:rPr>
          <w:rFonts w:cstheme="minorHAnsi"/>
        </w:rPr>
        <w:t>)</w:t>
      </w:r>
      <w:r w:rsidR="00070E25" w:rsidRPr="00D925E3">
        <w:rPr>
          <w:rFonts w:cstheme="minorHAnsi"/>
        </w:rPr>
        <w:t xml:space="preserve">, and schizophrenia </w:t>
      </w:r>
      <w:r w:rsidR="00070E25" w:rsidRPr="00D925E3">
        <w:rPr>
          <w:rFonts w:cstheme="minorHAnsi"/>
        </w:rPr>
        <w:fldChar w:fldCharType="begin"/>
      </w:r>
      <w:r w:rsidR="00070E25" w:rsidRPr="00D925E3">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(Zorn et al., 2017)</w:t>
      </w:r>
      <w:r w:rsidR="00070E25" w:rsidRPr="00D925E3">
        <w:rPr>
          <w:rFonts w:cstheme="minorHAnsi"/>
        </w:rPr>
        <w:fldChar w:fldCharType="end"/>
      </w:r>
      <w:r w:rsidR="00070E25" w:rsidRPr="00D925E3">
        <w:rPr>
          <w:rFonts w:cstheme="minorHAnsi"/>
        </w:rPr>
        <w:t xml:space="preserve">, and </w:t>
      </w:r>
      <w:r w:rsidR="00AC4977">
        <w:rPr>
          <w:rFonts w:cstheme="minorHAnsi"/>
        </w:rPr>
        <w:t>HPA axis</w:t>
      </w:r>
      <w:r w:rsidR="00070E25" w:rsidRPr="00D925E3">
        <w:rPr>
          <w:rFonts w:cstheme="minorHAnsi"/>
        </w:rPr>
        <w:t xml:space="preserve"> hyperactivity has been linked to anxiety and depression </w:t>
      </w:r>
      <w:r w:rsidR="00070E25" w:rsidRPr="00D925E3">
        <w:rPr>
          <w:rFonts w:cstheme="minorHAnsi"/>
        </w:rPr>
        <w:fldChar w:fldCharType="begin"/>
      </w:r>
      <w:r w:rsidR="00070E25" w:rsidRPr="00D925E3">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D925E3">
        <w:rPr>
          <w:rFonts w:cstheme="minorHAnsi"/>
        </w:rPr>
        <w:fldChar w:fldCharType="separate"/>
      </w:r>
      <w:r w:rsidR="00070E25" w:rsidRPr="00D925E3">
        <w:rPr>
          <w:rFonts w:cstheme="minorHAnsi"/>
        </w:rPr>
        <w:t>(Palamarchuk et al., 2023)</w:t>
      </w:r>
      <w:r w:rsidR="00070E25" w:rsidRPr="00D925E3">
        <w:rPr>
          <w:rFonts w:cstheme="minorHAnsi"/>
        </w:rPr>
        <w:fldChar w:fldCharType="end"/>
      </w:r>
      <w:r w:rsidR="00070E25" w:rsidRPr="00D925E3">
        <w:rPr>
          <w:rFonts w:cstheme="minorHAnsi"/>
        </w:rPr>
        <w:t xml:space="preserve">. </w:t>
      </w:r>
      <w:commentRangeStart w:id="4"/>
      <w:r w:rsidR="00FB3640" w:rsidRPr="00D925E3">
        <w:rPr>
          <w:rFonts w:cstheme="minorHAnsi"/>
        </w:rPr>
        <w:t xml:space="preserve">Abnormal HPA axis </w:t>
      </w:r>
      <w:r w:rsidR="007974ED" w:rsidRPr="00D925E3">
        <w:rPr>
          <w:rFonts w:cstheme="minorHAnsi"/>
        </w:rPr>
        <w:t>responsiveness</w:t>
      </w:r>
      <w:r w:rsidR="00FB3640" w:rsidRPr="00D925E3">
        <w:rPr>
          <w:rFonts w:cstheme="minorHAnsi"/>
        </w:rPr>
        <w:t xml:space="preserve"> </w:t>
      </w:r>
      <w:r w:rsidR="00AC4977">
        <w:rPr>
          <w:rFonts w:cstheme="minorHAnsi"/>
        </w:rPr>
        <w:t>was</w:t>
      </w:r>
      <w:r w:rsidR="00FB3640" w:rsidRPr="00D925E3">
        <w:rPr>
          <w:rFonts w:cstheme="minorHAnsi"/>
        </w:rPr>
        <w:t xml:space="preserve"> also associated with </w:t>
      </w:r>
      <w:r w:rsidR="008F3E8F" w:rsidRPr="00D925E3">
        <w:rPr>
          <w:rFonts w:cstheme="minorHAnsi"/>
        </w:rPr>
        <w:t>post-traumatic stress disorder (PTSD)</w:t>
      </w:r>
      <w:r w:rsidR="007974ED" w:rsidRPr="00D925E3">
        <w:rPr>
          <w:rFonts w:cstheme="minorHAnsi"/>
        </w:rPr>
        <w:t xml:space="preserve">-like behavior, including changes in fear extinction and relapse, hippocampal volume, and </w:t>
      </w:r>
      <w:r w:rsidR="008F3E8F" w:rsidRPr="00D925E3">
        <w:rPr>
          <w:rFonts w:cstheme="minorHAnsi"/>
        </w:rPr>
        <w:t>rapid eye movement</w:t>
      </w:r>
      <w:r w:rsidR="007974ED" w:rsidRPr="00D925E3">
        <w:rPr>
          <w:rFonts w:cstheme="minorHAnsi"/>
        </w:rPr>
        <w:t xml:space="preserve"> sleep in offspring of rats with unusually exaggerated or blunted responses to cortisol </w:t>
      </w:r>
      <w:r w:rsidR="007974ED" w:rsidRPr="00D925E3">
        <w:rPr>
          <w:rFonts w:cstheme="minorHAnsi"/>
        </w:rPr>
        <w:fldChar w:fldCharType="begin"/>
      </w:r>
      <w:r w:rsidR="007974ED" w:rsidRPr="00D925E3">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D925E3">
        <w:rPr>
          <w:rFonts w:cstheme="minorHAnsi"/>
        </w:rPr>
        <w:fldChar w:fldCharType="separate"/>
      </w:r>
      <w:r w:rsidR="007974ED" w:rsidRPr="00D925E3">
        <w:rPr>
          <w:rFonts w:cstheme="minorHAnsi"/>
        </w:rPr>
        <w:t>(Monari et al., 2024)</w:t>
      </w:r>
      <w:r w:rsidR="007974ED" w:rsidRPr="00D925E3">
        <w:rPr>
          <w:rFonts w:cstheme="minorHAnsi"/>
        </w:rPr>
        <w:fldChar w:fldCharType="end"/>
      </w:r>
      <w:r w:rsidR="007974ED" w:rsidRPr="00D925E3">
        <w:rPr>
          <w:rFonts w:cstheme="minorHAnsi"/>
        </w:rPr>
        <w:t xml:space="preserve">. </w:t>
      </w:r>
      <w:commentRangeEnd w:id="4"/>
      <w:r w:rsidR="002E3917">
        <w:rPr>
          <w:rStyle w:val="CommentReference"/>
        </w:rPr>
        <w:commentReference w:id="4"/>
      </w:r>
      <w:r w:rsidR="0002352C" w:rsidRPr="00D925E3">
        <w:rPr>
          <w:rFonts w:cstheme="minorHAnsi"/>
        </w:rPr>
        <w:t>Specific changes in HPA axis activity can differ based on sex, psychiatric disorder, and whether the disorder is active or in remission</w:t>
      </w:r>
      <w:r w:rsidR="00FB3640" w:rsidRPr="00D925E3">
        <w:rPr>
          <w:rFonts w:cstheme="minorHAnsi"/>
        </w:rPr>
        <w:t xml:space="preserve"> </w:t>
      </w:r>
      <w:r w:rsidR="00FB3640" w:rsidRPr="00D925E3">
        <w:rPr>
          <w:rFonts w:cstheme="minorHAnsi"/>
        </w:rPr>
        <w:fldChar w:fldCharType="begin"/>
      </w:r>
      <w:r w:rsidR="00FB3640" w:rsidRPr="00D925E3">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02352C" w:rsidRPr="00D925E3">
        <w:rPr>
          <w:rFonts w:cstheme="minorHAnsi"/>
        </w:rPr>
        <w:t xml:space="preserve">. For example, women with a current MDD diagnosis had lower baseline cortisol and decreased cortisol </w:t>
      </w:r>
      <w:r w:rsidR="002E3917">
        <w:rPr>
          <w:rFonts w:cstheme="minorHAnsi"/>
        </w:rPr>
        <w:t xml:space="preserve">stress </w:t>
      </w:r>
      <w:r w:rsidR="0002352C" w:rsidRPr="00D925E3">
        <w:rPr>
          <w:rFonts w:cstheme="minorHAnsi"/>
        </w:rPr>
        <w:t>response</w:t>
      </w:r>
      <w:r w:rsidR="002E3917">
        <w:rPr>
          <w:rFonts w:cstheme="minorHAnsi"/>
        </w:rPr>
        <w:t>s</w:t>
      </w:r>
      <w:r w:rsidR="0002352C" w:rsidRPr="00D925E3">
        <w:rPr>
          <w:rFonts w:cstheme="minorHAnsi"/>
        </w:rPr>
        <w:t xml:space="preserve"> to stress compared to controls, while men with a current MDD diagnosis displayed increased baseline cortisol but no difference in cortisol response</w:t>
      </w:r>
      <w:r w:rsidR="002E3917">
        <w:rPr>
          <w:rFonts w:cstheme="minorHAnsi"/>
        </w:rPr>
        <w:t>s</w:t>
      </w:r>
      <w:r w:rsidR="0002352C" w:rsidRPr="00D925E3">
        <w:rPr>
          <w:rFonts w:cstheme="minorHAnsi"/>
        </w:rPr>
        <w:t xml:space="preserve"> to stress. </w:t>
      </w:r>
      <w:r w:rsidR="002E3917">
        <w:rPr>
          <w:rFonts w:cstheme="minorHAnsi"/>
        </w:rPr>
        <w:t>For subjects in remission, however, baseline cortisol levels for lower in women but not men</w:t>
      </w:r>
      <w:r w:rsidR="0002352C" w:rsidRPr="00D925E3">
        <w:rPr>
          <w:rFonts w:cstheme="minorHAnsi"/>
        </w:rPr>
        <w:t>, and neither men nor women had significant alterations in cortisol responses to stres</w:t>
      </w:r>
      <w:r w:rsidR="00FB3640" w:rsidRPr="00D925E3">
        <w:rPr>
          <w:rFonts w:cstheme="minorHAnsi"/>
        </w:rPr>
        <w:t>s</w:t>
      </w:r>
      <w:r w:rsidR="0002352C" w:rsidRPr="00D925E3">
        <w:rPr>
          <w:rFonts w:cstheme="minorHAnsi"/>
        </w:rPr>
        <w:t xml:space="preserve">. </w:t>
      </w:r>
      <w:commentRangeStart w:id="5"/>
      <w:r w:rsidR="00FB3640" w:rsidRPr="00D925E3">
        <w:rPr>
          <w:rFonts w:cstheme="minorHAnsi"/>
        </w:rPr>
        <w:t>Also, w</w:t>
      </w:r>
      <w:r w:rsidR="0002352C" w:rsidRPr="00D925E3">
        <w:rPr>
          <w:rFonts w:cstheme="minorHAnsi"/>
        </w:rPr>
        <w:t>omen</w:t>
      </w:r>
      <w:r w:rsidR="002E3917">
        <w:rPr>
          <w:rFonts w:cstheme="minorHAnsi"/>
        </w:rPr>
        <w:t>,</w:t>
      </w:r>
      <w:r w:rsidR="0002352C" w:rsidRPr="00D925E3">
        <w:rPr>
          <w:rFonts w:cstheme="minorHAnsi"/>
        </w:rPr>
        <w:t xml:space="preserve"> but not men, with anxiety ha</w:t>
      </w:r>
      <w:r w:rsidR="002E3917">
        <w:rPr>
          <w:rFonts w:cstheme="minorHAnsi"/>
        </w:rPr>
        <w:t>d</w:t>
      </w:r>
      <w:r w:rsidR="0002352C" w:rsidRPr="00D925E3">
        <w:rPr>
          <w:rFonts w:cstheme="minorHAnsi"/>
        </w:rPr>
        <w:t xml:space="preserve"> decreased cortisol responses to stress, </w:t>
      </w:r>
      <w:r w:rsidR="002E3917">
        <w:rPr>
          <w:rFonts w:cstheme="minorHAnsi"/>
        </w:rPr>
        <w:t xml:space="preserve">and conversely, men, but not women, </w:t>
      </w:r>
      <w:r w:rsidR="0002352C" w:rsidRPr="00D925E3">
        <w:rPr>
          <w:rFonts w:cstheme="minorHAnsi"/>
        </w:rPr>
        <w:t>with social anxiety disorder ha</w:t>
      </w:r>
      <w:r w:rsidR="002E3917">
        <w:rPr>
          <w:rFonts w:cstheme="minorHAnsi"/>
        </w:rPr>
        <w:t>d</w:t>
      </w:r>
      <w:r w:rsidR="0002352C" w:rsidRPr="00D925E3">
        <w:rPr>
          <w:rFonts w:cstheme="minorHAnsi"/>
        </w:rPr>
        <w:t xml:space="preserve"> increased cortisol responses to </w:t>
      </w:r>
      <w:r w:rsidR="0002352C" w:rsidRPr="00D925E3">
        <w:rPr>
          <w:rFonts w:cstheme="minorHAnsi"/>
        </w:rPr>
        <w:lastRenderedPageBreak/>
        <w:t xml:space="preserve">stress compared to controls. </w:t>
      </w:r>
      <w:commentRangeEnd w:id="5"/>
      <w:r w:rsidR="002E3917">
        <w:rPr>
          <w:rStyle w:val="CommentReference"/>
        </w:rPr>
        <w:commentReference w:id="5"/>
      </w:r>
      <w:r w:rsidR="00FB3640" w:rsidRPr="00D925E3">
        <w:rPr>
          <w:rFonts w:cstheme="minorHAnsi"/>
        </w:rPr>
        <w:t>Both men and women with schizophrenia ha</w:t>
      </w:r>
      <w:r w:rsidR="002E3917">
        <w:rPr>
          <w:rFonts w:cstheme="minorHAnsi"/>
        </w:rPr>
        <w:t>d</w:t>
      </w:r>
      <w:r w:rsidR="00FB3640" w:rsidRPr="00D925E3">
        <w:rPr>
          <w:rFonts w:cstheme="minorHAnsi"/>
        </w:rPr>
        <w:t xml:space="preserve"> decreased baseline cortisol levels </w:t>
      </w:r>
      <w:r w:rsidR="00FB3640" w:rsidRPr="00D925E3">
        <w:rPr>
          <w:rFonts w:cstheme="minorHAnsi"/>
        </w:rPr>
        <w:fldChar w:fldCharType="begin"/>
      </w:r>
      <w:r w:rsidR="00557428" w:rsidRPr="00D925E3">
        <w:rPr>
          <w:rFonts w:cstheme="minorHAnsi"/>
        </w:rPr>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FB3640" w:rsidRPr="00D925E3">
        <w:rPr>
          <w:rFonts w:cstheme="minorHAnsi"/>
        </w:rPr>
        <w:t xml:space="preserve">. </w:t>
      </w:r>
    </w:p>
    <w:p w14:paraId="37A44700" w14:textId="2860F06D" w:rsidR="007974ED" w:rsidRPr="00D925E3" w:rsidRDefault="007974ED" w:rsidP="00DD095B">
      <w:pPr>
        <w:spacing w:after="0" w:line="480" w:lineRule="auto"/>
        <w:rPr>
          <w:rFonts w:cstheme="minorHAnsi"/>
        </w:rPr>
      </w:pPr>
      <w:r w:rsidRPr="00D925E3">
        <w:rPr>
          <w:rFonts w:cstheme="minorHAnsi"/>
        </w:rPr>
        <w:tab/>
        <w:t>Disrupted HPA axis function in individuals with psychiatric disorders has also been linked to changes in gene expression</w:t>
      </w:r>
      <w:commentRangeStart w:id="6"/>
      <w:r w:rsidRPr="00D925E3">
        <w:rPr>
          <w:rFonts w:cstheme="minorHAnsi"/>
        </w:rPr>
        <w:t xml:space="preserve">. Although there were no differences in baseline gene expression in human induced pluripotent stem cell-derived glutamatergic neurons from combat veterans with PTSD and without PTSD, exposure to the </w:t>
      </w:r>
      <w:r w:rsidR="008F3E8F" w:rsidRPr="00D925E3">
        <w:rPr>
          <w:rFonts w:cstheme="minorHAnsi"/>
        </w:rPr>
        <w:t>GR</w:t>
      </w:r>
      <w:r w:rsidRPr="00D925E3">
        <w:rPr>
          <w:rFonts w:cstheme="minorHAnsi"/>
        </w:rPr>
        <w:t xml:space="preserve"> agonist hydrocortisone provoked differential expression </w:t>
      </w:r>
      <w:r w:rsidR="002E3917">
        <w:rPr>
          <w:rFonts w:cstheme="minorHAnsi"/>
        </w:rPr>
        <w:t>of</w:t>
      </w:r>
      <w:r w:rsidRPr="00D925E3">
        <w:rPr>
          <w:rFonts w:cstheme="minorHAnsi"/>
        </w:rPr>
        <w:t xml:space="preserve"> 402 genes between cells derived from patients with and without PTSD, and these genes were enriched in postmortem brain tissue </w:t>
      </w:r>
      <w:r w:rsidR="002E3917">
        <w:rPr>
          <w:rFonts w:cstheme="minorHAnsi"/>
        </w:rPr>
        <w:t xml:space="preserve">from individuals with PTSD </w:t>
      </w:r>
      <w:r w:rsidRPr="00D925E3">
        <w:rPr>
          <w:rFonts w:cstheme="minorHAnsi"/>
        </w:rPr>
        <w:fldChar w:fldCharType="begin"/>
      </w:r>
      <w:r w:rsidRPr="00D925E3">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rPr>
        <w:fldChar w:fldCharType="separate"/>
      </w:r>
      <w:r w:rsidRPr="00D925E3">
        <w:rPr>
          <w:rFonts w:cstheme="minorHAnsi"/>
        </w:rPr>
        <w:t>(Seah et al., 2022)</w:t>
      </w:r>
      <w:r w:rsidRPr="00D925E3">
        <w:rPr>
          <w:rFonts w:cstheme="minorHAnsi"/>
        </w:rPr>
        <w:fldChar w:fldCharType="end"/>
      </w:r>
      <w:commentRangeEnd w:id="6"/>
      <w:r w:rsidR="002E3917">
        <w:rPr>
          <w:rStyle w:val="CommentReference"/>
        </w:rPr>
        <w:commentReference w:id="6"/>
      </w:r>
      <w:r w:rsidRPr="00D925E3">
        <w:rPr>
          <w:rFonts w:cstheme="minorHAnsi"/>
        </w:rPr>
        <w:t xml:space="preserve">. </w:t>
      </w:r>
      <w:commentRangeStart w:id="7"/>
      <w:r w:rsidRPr="00D925E3">
        <w:rPr>
          <w:rFonts w:cstheme="minorHAnsi"/>
        </w:rPr>
        <w:t xml:space="preserve">Additionally, </w:t>
      </w:r>
      <w:r w:rsidR="00A80FE6" w:rsidRPr="00D925E3">
        <w:rPr>
          <w:rFonts w:cstheme="minorHAnsi"/>
        </w:rPr>
        <w:t>a p</w:t>
      </w:r>
      <w:r w:rsidRPr="00D925E3">
        <w:rPr>
          <w:rFonts w:cstheme="minorHAnsi"/>
        </w:rPr>
        <w:t xml:space="preserve">olygenic </w:t>
      </w:r>
      <w:r w:rsidR="00EB23B3" w:rsidRPr="00D925E3">
        <w:rPr>
          <w:rFonts w:cstheme="minorHAnsi"/>
        </w:rPr>
        <w:t xml:space="preserve">risk </w:t>
      </w:r>
      <w:r w:rsidRPr="00D925E3">
        <w:rPr>
          <w:rFonts w:cstheme="minorHAnsi"/>
        </w:rPr>
        <w:t xml:space="preserve">score </w:t>
      </w:r>
      <w:r w:rsidR="00EB23B3" w:rsidRPr="00D925E3">
        <w:rPr>
          <w:rFonts w:cstheme="minorHAnsi"/>
        </w:rPr>
        <w:t xml:space="preserve">(PRS) </w:t>
      </w:r>
      <w:r w:rsidRPr="00D925E3">
        <w:rPr>
          <w:rFonts w:cstheme="minorHAnsi"/>
        </w:rPr>
        <w:t xml:space="preserve">created based on </w:t>
      </w:r>
      <w:r w:rsidR="00A80FE6" w:rsidRPr="00D925E3">
        <w:rPr>
          <w:rFonts w:cstheme="minorHAnsi"/>
        </w:rPr>
        <w:t xml:space="preserve">hippocampal </w:t>
      </w:r>
      <w:r w:rsidRPr="00D925E3">
        <w:rPr>
          <w:rFonts w:cstheme="minorHAnsi"/>
        </w:rPr>
        <w:t>gene changes in female mac</w:t>
      </w:r>
      <w:r w:rsidR="00A80FE6" w:rsidRPr="00D925E3">
        <w:rPr>
          <w:rFonts w:cstheme="minorHAnsi"/>
        </w:rPr>
        <w:t xml:space="preserve">aques </w:t>
      </w:r>
      <w:r w:rsidRPr="00D925E3">
        <w:rPr>
          <w:rFonts w:cstheme="minorHAnsi"/>
        </w:rPr>
        <w:t xml:space="preserve">following chronic </w:t>
      </w:r>
      <w:r w:rsidR="007C48D0">
        <w:rPr>
          <w:rFonts w:cstheme="minorHAnsi"/>
        </w:rPr>
        <w:t xml:space="preserve">administration of the glucocorticoid </w:t>
      </w:r>
      <w:r w:rsidRPr="00D925E3">
        <w:rPr>
          <w:rFonts w:cstheme="minorHAnsi"/>
        </w:rPr>
        <w:t>betamethasone moderated</w:t>
      </w:r>
      <w:r w:rsidR="00A80FE6" w:rsidRPr="00D925E3">
        <w:rPr>
          <w:rFonts w:cstheme="minorHAnsi"/>
        </w:rPr>
        <w:t xml:space="preserve"> the</w:t>
      </w:r>
      <w:r w:rsidRPr="00D925E3">
        <w:rPr>
          <w:rFonts w:cstheme="minorHAnsi"/>
        </w:rPr>
        <w:t xml:space="preserve"> relationship between exposure to early life adversity and </w:t>
      </w:r>
      <w:r w:rsidR="00A80FE6" w:rsidRPr="00D925E3">
        <w:rPr>
          <w:rFonts w:cstheme="minorHAnsi"/>
        </w:rPr>
        <w:t xml:space="preserve">diagnoses of </w:t>
      </w:r>
      <w:r w:rsidRPr="00D925E3">
        <w:rPr>
          <w:rFonts w:cstheme="minorHAnsi"/>
        </w:rPr>
        <w:t>adult psychotic disorder</w:t>
      </w:r>
      <w:r w:rsidR="00A80FE6" w:rsidRPr="00D925E3">
        <w:rPr>
          <w:rFonts w:cstheme="minorHAnsi"/>
        </w:rPr>
        <w:t>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(Arcego et al., 2024)</w:t>
      </w:r>
      <w:r w:rsidRPr="00D925E3">
        <w:rPr>
          <w:rFonts w:cstheme="minorHAnsi"/>
        </w:rPr>
        <w:fldChar w:fldCharType="end"/>
      </w:r>
      <w:r w:rsidR="00A80FE6" w:rsidRPr="00D925E3">
        <w:rPr>
          <w:rFonts w:cstheme="minorHAnsi"/>
        </w:rPr>
        <w:t>.</w:t>
      </w:r>
      <w:commentRangeEnd w:id="7"/>
      <w:r w:rsidR="007C48D0">
        <w:rPr>
          <w:rStyle w:val="CommentReference"/>
        </w:rPr>
        <w:commentReference w:id="7"/>
      </w:r>
    </w:p>
    <w:p w14:paraId="4B98C3FF" w14:textId="32094D25" w:rsidR="00EB23B3" w:rsidRDefault="00557428" w:rsidP="00DD095B">
      <w:pPr>
        <w:spacing w:after="0" w:line="480" w:lineRule="auto"/>
        <w:rPr>
          <w:rFonts w:cstheme="minorHAnsi"/>
        </w:rPr>
      </w:pPr>
      <w:r w:rsidRPr="00D925E3">
        <w:rPr>
          <w:rFonts w:cstheme="minorHAnsi"/>
        </w:rPr>
        <w:tab/>
        <w:t>Penner-</w:t>
      </w:r>
      <w:proofErr w:type="spellStart"/>
      <w:r w:rsidRPr="00D925E3">
        <w:rPr>
          <w:rFonts w:cstheme="minorHAnsi"/>
        </w:rPr>
        <w:t>Goeke</w:t>
      </w:r>
      <w:proofErr w:type="spellEnd"/>
      <w:r w:rsidRPr="00D925E3">
        <w:rPr>
          <w:rFonts w:cstheme="minorHAnsi"/>
        </w:rPr>
        <w:t xml:space="preserve"> et al. </w:t>
      </w:r>
      <w:r w:rsidRPr="00D925E3">
        <w:rPr>
          <w:rFonts w:cstheme="minorHAnsi"/>
        </w:rPr>
        <w:fldChar w:fldCharType="begin"/>
      </w:r>
      <w:r w:rsidRPr="00D925E3">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D925E3">
        <w:rPr>
          <w:rFonts w:cstheme="minorHAnsi"/>
        </w:rPr>
        <w:fldChar w:fldCharType="separate"/>
      </w:r>
      <w:r w:rsidRPr="00D925E3">
        <w:rPr>
          <w:rFonts w:cstheme="minorHAnsi"/>
        </w:rPr>
        <w:t>(2022)</w:t>
      </w:r>
      <w:r w:rsidRPr="00D925E3">
        <w:rPr>
          <w:rFonts w:cstheme="minorHAnsi"/>
        </w:rPr>
        <w:fldChar w:fldCharType="end"/>
      </w:r>
      <w:r w:rsidRPr="00D925E3">
        <w:rPr>
          <w:rFonts w:cstheme="minorHAnsi"/>
        </w:rPr>
        <w:t xml:space="preserve"> leveraged HPA axis responses </w:t>
      </w:r>
      <w:r w:rsidR="007C48D0">
        <w:rPr>
          <w:rFonts w:cstheme="minorHAnsi"/>
        </w:rPr>
        <w:t xml:space="preserve">to the GR agonist dexamethasone </w:t>
      </w:r>
      <w:r w:rsidRPr="00D925E3">
        <w:rPr>
          <w:rFonts w:cstheme="minorHAnsi"/>
        </w:rPr>
        <w:t xml:space="preserve">to create an experimentally-derived stress-sensitivity </w:t>
      </w:r>
      <w:commentRangeStart w:id="8"/>
      <w:r w:rsidR="00B83C9B" w:rsidRPr="00D925E3">
        <w:rPr>
          <w:rFonts w:cstheme="minorHAnsi"/>
        </w:rPr>
        <w:t>genetic score</w:t>
      </w:r>
      <w:commentRangeEnd w:id="8"/>
      <w:r w:rsidR="007C48D0">
        <w:rPr>
          <w:rStyle w:val="CommentReference"/>
        </w:rPr>
        <w:commentReference w:id="8"/>
      </w:r>
      <w:r w:rsidRPr="00D925E3">
        <w:rPr>
          <w:rFonts w:cstheme="minorHAnsi"/>
        </w:rPr>
        <w:t xml:space="preserve"> associated with physiological stress responses and differentially expressed genes in postmortem brain tissue of individuals with psychiatric disorders. Beginning with a set of </w:t>
      </w:r>
      <w:r w:rsidR="002B5DC5" w:rsidRPr="00D925E3">
        <w:rPr>
          <w:rFonts w:cstheme="minorHAnsi"/>
        </w:rPr>
        <w:t xml:space="preserve">3,662 </w:t>
      </w:r>
      <w:r w:rsidRPr="00D925E3">
        <w:rPr>
          <w:rFonts w:cstheme="minorHAnsi"/>
        </w:rPr>
        <w:t>SNPs linked to dexamethasone</w:t>
      </w:r>
      <w:r w:rsidR="008F3E8F" w:rsidRPr="00D925E3">
        <w:rPr>
          <w:rFonts w:cstheme="minorHAnsi"/>
        </w:rPr>
        <w:t xml:space="preserve"> </w:t>
      </w:r>
      <w:r w:rsidRPr="00D925E3">
        <w:rPr>
          <w:rFonts w:cstheme="minorHAnsi"/>
        </w:rPr>
        <w:t xml:space="preserve">responsiveness in a prior genome-wide expression quantitative trait locus </w:t>
      </w:r>
      <w:r w:rsidR="003A4D3D">
        <w:rPr>
          <w:rFonts w:cstheme="minorHAnsi"/>
        </w:rPr>
        <w:t xml:space="preserve">(eQTL) </w:t>
      </w:r>
      <w:r w:rsidRPr="00D925E3">
        <w:rPr>
          <w:rFonts w:cstheme="minorHAnsi"/>
        </w:rPr>
        <w:t>analysis</w:t>
      </w:r>
      <w:r w:rsidR="00525C10" w:rsidRPr="00D925E3">
        <w:rPr>
          <w:rFonts w:cstheme="minorHAnsi"/>
        </w:rPr>
        <w:t xml:space="preserve"> </w:t>
      </w:r>
      <w:r w:rsidR="00525C10" w:rsidRPr="00D925E3">
        <w:rPr>
          <w:rFonts w:cstheme="minorHAnsi"/>
        </w:rPr>
        <w:fldChar w:fldCharType="begin"/>
      </w:r>
      <w:r w:rsidR="00525C10" w:rsidRPr="00D925E3">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D925E3">
        <w:rPr>
          <w:rFonts w:cstheme="minorHAnsi"/>
        </w:rPr>
        <w:fldChar w:fldCharType="separate"/>
      </w:r>
      <w:r w:rsidR="00525C10" w:rsidRPr="00D925E3">
        <w:rPr>
          <w:rFonts w:cstheme="minorHAnsi"/>
        </w:rPr>
        <w:t>(Arloth et al., 2015)</w:t>
      </w:r>
      <w:r w:rsidR="00525C10" w:rsidRPr="00D925E3">
        <w:rPr>
          <w:rFonts w:cstheme="minorHAnsi"/>
        </w:rPr>
        <w:fldChar w:fldCharType="end"/>
      </w:r>
      <w:r w:rsidRPr="00D925E3">
        <w:rPr>
          <w:rFonts w:cstheme="minorHAnsi"/>
        </w:rPr>
        <w:t xml:space="preserve">, </w:t>
      </w:r>
      <w:r w:rsidR="002B5DC5" w:rsidRPr="00D925E3">
        <w:rPr>
          <w:rFonts w:cstheme="minorHAnsi"/>
        </w:rPr>
        <w:t xml:space="preserve">they identified 547 of these dexamethasone-responsive SNPs which were in regulatory elements (SNP-DREs). Transcripts associated with these SNP-DREs were enriched in postmortem </w:t>
      </w:r>
      <w:r w:rsidR="00B83C9B" w:rsidRPr="00D925E3">
        <w:rPr>
          <w:rFonts w:cstheme="minorHAnsi"/>
        </w:rPr>
        <w:t xml:space="preserve">cortical </w:t>
      </w:r>
      <w:r w:rsidR="002B5DC5" w:rsidRPr="00D925E3">
        <w:rPr>
          <w:rFonts w:cstheme="minorHAnsi"/>
        </w:rPr>
        <w:t xml:space="preserve">brain tissue </w:t>
      </w:r>
      <w:r w:rsidR="00B83C9B" w:rsidRPr="00D925E3">
        <w:rPr>
          <w:rFonts w:cstheme="minorHAnsi"/>
        </w:rPr>
        <w:t xml:space="preserve">from </w:t>
      </w:r>
      <w:r w:rsidR="002B5DC5" w:rsidRPr="00D925E3">
        <w:rPr>
          <w:rFonts w:cstheme="minorHAnsi"/>
        </w:rPr>
        <w:t xml:space="preserve">individuals with schizophrenia, autism spectrum disorder, MDD, bipolar disorder, </w:t>
      </w:r>
      <w:r w:rsidR="007C48D0">
        <w:rPr>
          <w:rFonts w:cstheme="minorHAnsi"/>
        </w:rPr>
        <w:t>and</w:t>
      </w:r>
      <w:r w:rsidR="002B5DC5" w:rsidRPr="00D925E3">
        <w:rPr>
          <w:rFonts w:cstheme="minorHAnsi"/>
        </w:rPr>
        <w:t xml:space="preserve"> alcohol and substance use disorders. Penner-</w:t>
      </w:r>
      <w:proofErr w:type="spellStart"/>
      <w:r w:rsidR="002B5DC5" w:rsidRPr="00D925E3">
        <w:rPr>
          <w:rFonts w:cstheme="minorHAnsi"/>
        </w:rPr>
        <w:t>Goeke</w:t>
      </w:r>
      <w:proofErr w:type="spellEnd"/>
      <w:r w:rsidR="002B5DC5" w:rsidRPr="00D925E3">
        <w:rPr>
          <w:rFonts w:cstheme="minorHAnsi"/>
        </w:rPr>
        <w:t xml:space="preserve"> et al. </w:t>
      </w:r>
      <w:r w:rsidR="002B5DC5" w:rsidRPr="00D925E3">
        <w:rPr>
          <w:rFonts w:cstheme="minorHAnsi"/>
        </w:rPr>
        <w:fldChar w:fldCharType="begin"/>
      </w:r>
      <w:r w:rsidR="002B5DC5" w:rsidRPr="00D925E3">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D925E3">
        <w:rPr>
          <w:rFonts w:cstheme="minorHAnsi"/>
        </w:rPr>
        <w:fldChar w:fldCharType="separate"/>
      </w:r>
      <w:r w:rsidR="002B5DC5" w:rsidRPr="00D925E3">
        <w:rPr>
          <w:rFonts w:cstheme="minorHAnsi"/>
        </w:rPr>
        <w:t>(2022)</w:t>
      </w:r>
      <w:r w:rsidR="002B5DC5" w:rsidRPr="00D925E3">
        <w:rPr>
          <w:rFonts w:cstheme="minorHAnsi"/>
        </w:rPr>
        <w:fldChar w:fldCharType="end"/>
      </w:r>
      <w:r w:rsidR="002B5DC5" w:rsidRPr="00D925E3">
        <w:rPr>
          <w:rFonts w:cstheme="minorHAnsi"/>
        </w:rPr>
        <w:t xml:space="preserve"> then used Mendelian randomization based on a meta-GWAS of psychiatric disorders to select 79 of these SNP-DREs causally linked to psychiatric illness and created a </w:t>
      </w:r>
      <w:r w:rsidR="00AC190F" w:rsidRPr="00D925E3">
        <w:rPr>
          <w:rFonts w:cstheme="minorHAnsi"/>
        </w:rPr>
        <w:t xml:space="preserve">weighted </w:t>
      </w:r>
      <w:r w:rsidR="002B5DC5" w:rsidRPr="00D925E3">
        <w:rPr>
          <w:rFonts w:cstheme="minorHAnsi"/>
        </w:rPr>
        <w:t>functional gene score</w:t>
      </w:r>
      <w:r w:rsidR="00AC190F" w:rsidRPr="00D925E3">
        <w:rPr>
          <w:rFonts w:cstheme="minorHAnsi"/>
        </w:rPr>
        <w:t xml:space="preserve"> (FGS)</w:t>
      </w:r>
      <w:r w:rsidR="002B5DC5" w:rsidRPr="00D925E3">
        <w:rPr>
          <w:rFonts w:cstheme="minorHAnsi"/>
        </w:rPr>
        <w:t xml:space="preserve"> based on the SNP-DREs.</w:t>
      </w:r>
      <w:r w:rsidR="00BC7627" w:rsidRPr="00D925E3">
        <w:rPr>
          <w:rFonts w:cstheme="minorHAnsi"/>
        </w:rPr>
        <w:t xml:space="preserve"> </w:t>
      </w:r>
      <w:r w:rsidR="00AC190F" w:rsidRPr="00D925E3">
        <w:rPr>
          <w:rFonts w:cstheme="minorHAnsi"/>
        </w:rPr>
        <w:t>Baseline cortisol levels did not differ based on FGS, but subjects with higher FGS had higher cortisol levels 30 minutes after completing a social stress tas</w:t>
      </w:r>
      <w:r w:rsidR="007C48D0">
        <w:rPr>
          <w:rFonts w:cstheme="minorHAnsi"/>
        </w:rPr>
        <w:t>k compared to subjects with lower FGS</w:t>
      </w:r>
      <w:r w:rsidR="00AC190F" w:rsidRPr="00D925E3">
        <w:rPr>
          <w:rFonts w:cstheme="minorHAnsi"/>
        </w:rPr>
        <w:t xml:space="preserve">. Higher FGS were also associated with increased </w:t>
      </w:r>
      <w:r w:rsidR="00AC190F" w:rsidRPr="00D925E3">
        <w:rPr>
          <w:rFonts w:cstheme="minorHAnsi"/>
        </w:rPr>
        <w:lastRenderedPageBreak/>
        <w:t>eyeblink startle response magnitude and decreased startle habituation</w:t>
      </w:r>
      <w:r w:rsidR="004D2163" w:rsidRPr="00D925E3">
        <w:rPr>
          <w:rFonts w:cstheme="minorHAnsi"/>
        </w:rPr>
        <w:t xml:space="preserve"> in a fear conditioning task</w:t>
      </w:r>
      <w:r w:rsidR="00FD3E86" w:rsidRPr="00D925E3">
        <w:rPr>
          <w:rFonts w:cstheme="minorHAnsi"/>
        </w:rPr>
        <w:t xml:space="preserve">. </w:t>
      </w:r>
      <w:r w:rsidR="003D12F4" w:rsidRPr="00D925E3">
        <w:rPr>
          <w:rFonts w:cstheme="minorHAnsi"/>
        </w:rPr>
        <w:t xml:space="preserve">SNP-DREs have therefore been linked to </w:t>
      </w:r>
      <w:r w:rsidR="00EB23B3" w:rsidRPr="00D925E3">
        <w:rPr>
          <w:rFonts w:cstheme="minorHAnsi"/>
        </w:rPr>
        <w:t>psychiatric disorders via differential gene expression in postmortem tissue and physiological stress-sensitivity markers. A logic</w:t>
      </w:r>
      <w:r w:rsidR="00851B4B" w:rsidRPr="00D925E3">
        <w:rPr>
          <w:rFonts w:cstheme="minorHAnsi"/>
        </w:rPr>
        <w:t>al</w:t>
      </w:r>
      <w:r w:rsidR="00EB23B3" w:rsidRPr="00D925E3">
        <w:rPr>
          <w:rFonts w:cstheme="minorHAnsi"/>
        </w:rPr>
        <w:t xml:space="preserve"> extension of this work is to examine whether PRS derived from the SNP-DREs used to create the FGS can be linked </w:t>
      </w:r>
      <w:commentRangeStart w:id="9"/>
      <w:r w:rsidR="00EB23B3" w:rsidRPr="00D925E3">
        <w:rPr>
          <w:rFonts w:cstheme="minorHAnsi"/>
        </w:rPr>
        <w:t xml:space="preserve">directly </w:t>
      </w:r>
      <w:commentRangeEnd w:id="9"/>
      <w:r w:rsidR="007C48D0">
        <w:rPr>
          <w:rStyle w:val="CommentReference"/>
        </w:rPr>
        <w:commentReference w:id="9"/>
      </w:r>
      <w:r w:rsidR="00EB23B3" w:rsidRPr="00D925E3">
        <w:rPr>
          <w:rFonts w:cstheme="minorHAnsi"/>
        </w:rPr>
        <w:t xml:space="preserve">to psychiatric diagnoses and psychopathology. </w:t>
      </w:r>
      <w:commentRangeStart w:id="10"/>
      <w:r w:rsidR="00EB23B3" w:rsidRPr="00D925E3">
        <w:rPr>
          <w:rFonts w:cstheme="minorHAnsi"/>
          <w:i/>
          <w:iCs/>
        </w:rPr>
        <w:t>RQ1:</w:t>
      </w:r>
      <w:commentRangeEnd w:id="10"/>
      <w:r w:rsidR="00E45435">
        <w:rPr>
          <w:rStyle w:val="CommentReference"/>
        </w:rPr>
        <w:commentReference w:id="10"/>
      </w:r>
      <w:r w:rsidR="00EB23B3" w:rsidRPr="00D925E3">
        <w:rPr>
          <w:rFonts w:cstheme="minorHAnsi"/>
          <w:i/>
          <w:iCs/>
        </w:rPr>
        <w:t xml:space="preserve"> </w:t>
      </w:r>
      <w:r w:rsidR="00EB23B3" w:rsidRPr="00D925E3">
        <w:rPr>
          <w:rFonts w:cstheme="minorHAnsi"/>
        </w:rPr>
        <w:t xml:space="preserve"> What relationship, if any, is there between an experimentally-derived stress-sensitivity PRS and psychiatric diagnoses </w:t>
      </w:r>
      <w:r w:rsidR="00E45435">
        <w:rPr>
          <w:rFonts w:cstheme="minorHAnsi"/>
        </w:rPr>
        <w:t>and</w:t>
      </w:r>
      <w:r w:rsidR="00EB23B3" w:rsidRPr="00D925E3">
        <w:rPr>
          <w:rFonts w:cstheme="minorHAnsi"/>
        </w:rPr>
        <w:t xml:space="preserve"> symptoms of psychopathology?</w:t>
      </w:r>
    </w:p>
    <w:p w14:paraId="0BCF4611" w14:textId="29BFBB4A" w:rsidR="007C48D0" w:rsidRPr="00D925E3" w:rsidRDefault="007C48D0" w:rsidP="00DD095B">
      <w:pPr>
        <w:spacing w:after="0" w:line="480" w:lineRule="auto"/>
        <w:rPr>
          <w:rFonts w:cstheme="minorHAnsi"/>
        </w:rPr>
      </w:pPr>
      <w:commentRangeStart w:id="11"/>
      <w:r w:rsidRPr="00D925E3">
        <w:rPr>
          <w:rFonts w:cstheme="minorHAnsi"/>
        </w:rPr>
        <w:t>To do so, the present investigation will use data from the Adolescent Brain Cognitive Development (ABCD) Study, an attractive data source due to its large sample size, demographically diverse subject pool, and extensive data collection.</w:t>
      </w:r>
      <w:commentRangeEnd w:id="11"/>
      <w:r>
        <w:rPr>
          <w:rStyle w:val="CommentReference"/>
        </w:rPr>
        <w:commentReference w:id="11"/>
      </w:r>
    </w:p>
    <w:p w14:paraId="5DE6188B" w14:textId="5BF4A219" w:rsidR="00293EAE" w:rsidRPr="00D925E3" w:rsidRDefault="00EB23B3" w:rsidP="00E27A4D">
      <w:pPr>
        <w:spacing w:after="0" w:line="480" w:lineRule="auto"/>
        <w:rPr>
          <w:rFonts w:cstheme="minorHAnsi"/>
        </w:rPr>
      </w:pPr>
      <w:r w:rsidRPr="00D925E3">
        <w:rPr>
          <w:rFonts w:cstheme="minorHAnsi"/>
        </w:rPr>
        <w:tab/>
        <w:t xml:space="preserve">The proposed stress-sensitivity PRS is unique </w:t>
      </w:r>
      <w:r w:rsidR="00472690" w:rsidRPr="00D925E3">
        <w:rPr>
          <w:rFonts w:cstheme="minorHAnsi"/>
        </w:rPr>
        <w:t xml:space="preserve">in that it </w:t>
      </w:r>
      <w:del w:id="12" w:author="Jennifer K Forsyth" w:date="2024-06-24T11:31:00Z">
        <w:r w:rsidR="00472690" w:rsidRPr="00D925E3" w:rsidDel="000D6850">
          <w:rPr>
            <w:rFonts w:cstheme="minorHAnsi"/>
          </w:rPr>
          <w:delText>is</w:delText>
        </w:r>
        <w:r w:rsidRPr="00D925E3" w:rsidDel="000D6850">
          <w:rPr>
            <w:rFonts w:cstheme="minorHAnsi"/>
          </w:rPr>
          <w:delText xml:space="preserve"> </w:delText>
        </w:r>
      </w:del>
      <w:ins w:id="13" w:author="Jennifer K Forsyth" w:date="2024-06-24T11:31:00Z">
        <w:r w:rsidR="000D6850">
          <w:rPr>
            <w:rFonts w:cstheme="minorHAnsi"/>
          </w:rPr>
          <w:t>captures</w:t>
        </w:r>
        <w:r w:rsidR="00B77102">
          <w:rPr>
            <w:rFonts w:cstheme="minorHAnsi"/>
          </w:rPr>
          <w:t xml:space="preserve"> </w:t>
        </w:r>
      </w:ins>
      <w:r w:rsidRPr="00D925E3">
        <w:rPr>
          <w:rFonts w:cstheme="minorHAnsi"/>
        </w:rPr>
        <w:t>experimentally derived</w:t>
      </w:r>
      <w:ins w:id="14" w:author="Jennifer K Forsyth" w:date="2024-06-24T11:31:00Z">
        <w:r w:rsidR="00B77102">
          <w:rPr>
            <w:rFonts w:cstheme="minorHAnsi"/>
          </w:rPr>
          <w:t xml:space="preserve"> </w:t>
        </w:r>
      </w:ins>
      <w:ins w:id="15" w:author="Jennifer K Forsyth" w:date="2024-06-24T11:32:00Z">
        <w:r w:rsidR="000D6850">
          <w:rPr>
            <w:rFonts w:cstheme="minorHAnsi"/>
          </w:rPr>
          <w:t xml:space="preserve">genetic-based </w:t>
        </w:r>
      </w:ins>
      <w:ins w:id="16" w:author="Jennifer K Forsyth" w:date="2024-06-24T11:31:00Z">
        <w:r w:rsidR="00B77102">
          <w:rPr>
            <w:rFonts w:cstheme="minorHAnsi"/>
          </w:rPr>
          <w:t>sensitivity to cortisol</w:t>
        </w:r>
      </w:ins>
      <w:ins w:id="17" w:author="Jennifer K Forsyth" w:date="2024-06-24T11:32:00Z">
        <w:r w:rsidR="000D6850">
          <w:rPr>
            <w:rFonts w:cstheme="minorHAnsi"/>
          </w:rPr>
          <w:t xml:space="preserve">, specifically </w:t>
        </w:r>
      </w:ins>
      <w:ins w:id="18" w:author="Jennifer K Forsyth" w:date="2024-06-24T11:31:00Z">
        <w:r w:rsidR="00B77102">
          <w:rPr>
            <w:rFonts w:cstheme="minorHAnsi"/>
          </w:rPr>
          <w:t>(?</w:t>
        </w:r>
        <w:r w:rsidR="000D6850">
          <w:rPr>
            <w:rFonts w:cstheme="minorHAnsi"/>
          </w:rPr>
          <w:t>)</w:t>
        </w:r>
      </w:ins>
      <w:r w:rsidR="00472690" w:rsidRPr="00D925E3">
        <w:rPr>
          <w:rFonts w:cstheme="minorHAnsi"/>
        </w:rPr>
        <w:t>, whereas</w:t>
      </w:r>
      <w:r w:rsidRPr="00D925E3">
        <w:rPr>
          <w:rFonts w:cstheme="minorHAnsi"/>
        </w:rPr>
        <w:t xml:space="preserve"> PRS are typically created based on summary statistics from large </w:t>
      </w:r>
      <w:commentRangeStart w:id="19"/>
      <w:r w:rsidRPr="00D925E3">
        <w:rPr>
          <w:rFonts w:cstheme="minorHAnsi"/>
        </w:rPr>
        <w:t>GWAS</w:t>
      </w:r>
      <w:commentRangeEnd w:id="19"/>
      <w:r w:rsidR="000D6850">
        <w:rPr>
          <w:rStyle w:val="CommentReference"/>
        </w:rPr>
        <w:commentReference w:id="19"/>
      </w:r>
      <w:ins w:id="20" w:author="Jennifer K Forsyth" w:date="2024-06-24T11:32:00Z">
        <w:r w:rsidR="000D6850">
          <w:rPr>
            <w:rFonts w:cstheme="minorHAnsi"/>
          </w:rPr>
          <w:t>, agnostic to mediating biological pathways</w:t>
        </w:r>
      </w:ins>
      <w:del w:id="21" w:author="Jennifer K Forsyth" w:date="2024-06-24T11:32:00Z">
        <w:r w:rsidR="00472690" w:rsidRPr="00D925E3" w:rsidDel="000D6850">
          <w:rPr>
            <w:rFonts w:cstheme="minorHAnsi"/>
          </w:rPr>
          <w:delText>.</w:delText>
        </w:r>
      </w:del>
      <w:r w:rsidR="00472690" w:rsidRPr="00D925E3">
        <w:rPr>
          <w:rFonts w:cstheme="minorHAnsi"/>
        </w:rPr>
        <w:t xml:space="preserve"> This </w:t>
      </w:r>
      <w:r w:rsidR="00E45435">
        <w:rPr>
          <w:rFonts w:cstheme="minorHAnsi"/>
        </w:rPr>
        <w:t xml:space="preserve">standard </w:t>
      </w:r>
      <w:r w:rsidR="00472690" w:rsidRPr="00D925E3">
        <w:rPr>
          <w:rFonts w:cstheme="minorHAnsi"/>
        </w:rPr>
        <w:t xml:space="preserve">approach is well-established, and prior work </w:t>
      </w:r>
      <w:r w:rsidR="00D925E3" w:rsidRPr="00D925E3">
        <w:rPr>
          <w:rFonts w:cstheme="minorHAnsi"/>
        </w:rPr>
        <w:t xml:space="preserve">using data from the ABCD Study </w:t>
      </w:r>
      <w:r w:rsidR="00472690" w:rsidRPr="00D925E3">
        <w:rPr>
          <w:rFonts w:cstheme="minorHAnsi"/>
        </w:rPr>
        <w:t xml:space="preserve">has identified significant relationships between psychopathology and </w:t>
      </w:r>
      <w:commentRangeStart w:id="22"/>
      <w:r w:rsidR="00472690" w:rsidRPr="00D925E3">
        <w:rPr>
          <w:rFonts w:cstheme="minorHAnsi"/>
        </w:rPr>
        <w:t>PRS</w:t>
      </w:r>
      <w:commentRangeEnd w:id="22"/>
      <w:r w:rsidR="00ED7BE5">
        <w:rPr>
          <w:rStyle w:val="CommentReference"/>
        </w:rPr>
        <w:commentReference w:id="22"/>
      </w:r>
      <w:r w:rsidR="00472690" w:rsidRPr="00D925E3">
        <w:rPr>
          <w:rFonts w:cstheme="minorHAnsi"/>
        </w:rPr>
        <w:t xml:space="preserve"> for a wide variety of disorders including panic disorder, schizophrenia, MDD, ADHD, and externalizing disorders</w:t>
      </w:r>
      <w:r w:rsidR="00731B80" w:rsidRPr="00D925E3">
        <w:rPr>
          <w:rFonts w:cstheme="minorHAnsi"/>
        </w:rPr>
        <w:t xml:space="preserve"> </w:t>
      </w:r>
      <w:r w:rsidR="00731B80" w:rsidRPr="00D925E3">
        <w:rPr>
          <w:rFonts w:cstheme="minorHAnsi"/>
        </w:rPr>
        <w:fldChar w:fldCharType="begin"/>
      </w:r>
      <w:r w:rsidR="00472690" w:rsidRPr="00D925E3">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D925E3">
        <w:rPr>
          <w:rFonts w:cstheme="minorHAnsi"/>
        </w:rPr>
        <w:fldChar w:fldCharType="separate"/>
      </w:r>
      <w:r w:rsidR="00472690" w:rsidRPr="00D925E3">
        <w:rPr>
          <w:rFonts w:cstheme="minorHAnsi"/>
        </w:rPr>
        <w:t>(Lahey et al., 2024; Qiu &amp; Liu, 2023; Teeuw et al., 2023; Wainberg et al., 2022)</w:t>
      </w:r>
      <w:r w:rsidR="00731B80" w:rsidRPr="00D925E3">
        <w:rPr>
          <w:rFonts w:cstheme="minorHAnsi"/>
        </w:rPr>
        <w:fldChar w:fldCharType="end"/>
      </w:r>
      <w:r w:rsidR="00472690" w:rsidRPr="00D925E3">
        <w:rPr>
          <w:rFonts w:cstheme="minorHAnsi"/>
        </w:rPr>
        <w:t>. However, PRS created based on GWAS summary statistics rel</w:t>
      </w:r>
      <w:r w:rsidR="00E45435">
        <w:rPr>
          <w:rFonts w:cstheme="minorHAnsi"/>
        </w:rPr>
        <w:t>y</w:t>
      </w:r>
      <w:r w:rsidR="00472690" w:rsidRPr="00D925E3">
        <w:rPr>
          <w:rFonts w:cstheme="minorHAnsi"/>
        </w:rPr>
        <w:t xml:space="preserve"> on </w:t>
      </w:r>
      <w:commentRangeStart w:id="23"/>
      <w:commentRangeStart w:id="24"/>
      <w:r w:rsidR="00472690" w:rsidRPr="00D925E3">
        <w:rPr>
          <w:rFonts w:cstheme="minorHAnsi"/>
        </w:rPr>
        <w:t xml:space="preserve">associations </w:t>
      </w:r>
      <w:commentRangeEnd w:id="23"/>
      <w:r w:rsidR="00E45435">
        <w:rPr>
          <w:rStyle w:val="CommentReference"/>
        </w:rPr>
        <w:commentReference w:id="23"/>
      </w:r>
      <w:commentRangeEnd w:id="24"/>
      <w:r w:rsidR="000D6850">
        <w:rPr>
          <w:rStyle w:val="CommentReference"/>
        </w:rPr>
        <w:commentReference w:id="24"/>
      </w:r>
      <w:r w:rsidR="00472690" w:rsidRPr="00D925E3">
        <w:rPr>
          <w:rFonts w:cstheme="minorHAnsi"/>
        </w:rPr>
        <w:t xml:space="preserve">between genetic variants and the target trait which can make it difficult to identify causal variants and their associated underlying mechanisms. </w:t>
      </w:r>
      <w:commentRangeStart w:id="25"/>
      <w:r w:rsidR="00472690" w:rsidRPr="00D925E3">
        <w:rPr>
          <w:rFonts w:cstheme="minorHAnsi"/>
        </w:rPr>
        <w:t xml:space="preserve">The stress-sensitivity PRS capitalizes on results of an experimental manipulation, thus illuminating a mechanistic pathway between the identified variants (SNP-DREs) and outcomes significantly associated with the PRS. </w:t>
      </w:r>
      <w:commentRangeEnd w:id="25"/>
      <w:r w:rsidR="00E45435">
        <w:rPr>
          <w:rStyle w:val="CommentReference"/>
        </w:rPr>
        <w:commentReference w:id="25"/>
      </w:r>
      <w:r w:rsidR="00E27A4D" w:rsidRPr="00D925E3">
        <w:rPr>
          <w:rFonts w:cstheme="minorHAnsi"/>
        </w:rPr>
        <w:t>The second research question in this study compares</w:t>
      </w:r>
      <w:r w:rsidR="00DD095B" w:rsidRPr="00D925E3">
        <w:rPr>
          <w:rFonts w:cstheme="minorHAnsi"/>
        </w:rPr>
        <w:t xml:space="preserve"> the experimentally-derived</w:t>
      </w:r>
      <w:r w:rsidR="00E45435">
        <w:rPr>
          <w:rFonts w:cstheme="minorHAnsi"/>
        </w:rPr>
        <w:t xml:space="preserve"> stress-sensitivity PRS</w:t>
      </w:r>
      <w:r w:rsidR="00DD095B" w:rsidRPr="00D925E3">
        <w:rPr>
          <w:rFonts w:cstheme="minorHAnsi"/>
        </w:rPr>
        <w:t xml:space="preserve"> and standard, GWAS-derived PRS</w:t>
      </w:r>
      <w:r w:rsidR="00E27A4D" w:rsidRPr="00D925E3">
        <w:rPr>
          <w:rFonts w:cstheme="minorHAnsi"/>
        </w:rPr>
        <w:t>.</w:t>
      </w:r>
      <w:r w:rsidR="00E45435">
        <w:rPr>
          <w:rFonts w:cstheme="minorHAnsi"/>
        </w:rPr>
        <w:t xml:space="preserve"> </w:t>
      </w:r>
      <w:commentRangeStart w:id="26"/>
      <w:r w:rsidR="00DD095B" w:rsidRPr="00D925E3">
        <w:rPr>
          <w:rFonts w:cstheme="minorHAnsi"/>
          <w:i/>
          <w:iCs/>
        </w:rPr>
        <w:t xml:space="preserve">RQ2: </w:t>
      </w:r>
      <w:r w:rsidR="00293EAE" w:rsidRPr="00D925E3">
        <w:rPr>
          <w:rFonts w:cstheme="minorHAnsi"/>
        </w:rPr>
        <w:t xml:space="preserve">How does the variance </w:t>
      </w:r>
      <w:r w:rsidR="00DD095B" w:rsidRPr="00D925E3">
        <w:rPr>
          <w:rFonts w:cstheme="minorHAnsi"/>
        </w:rPr>
        <w:t xml:space="preserve">in psychiatric diagnoses or symptoms of psychopathology </w:t>
      </w:r>
      <w:r w:rsidR="00293EAE" w:rsidRPr="00D925E3">
        <w:rPr>
          <w:rFonts w:cstheme="minorHAnsi"/>
        </w:rPr>
        <w:t>explained by an experimentally-derived stress-sensitivity PRS compare to that explained by PRS for psychiatric disorders calculated based on GWAS summary statistics?</w:t>
      </w:r>
      <w:commentRangeEnd w:id="26"/>
      <w:r w:rsidR="00E45435">
        <w:rPr>
          <w:rStyle w:val="CommentReference"/>
        </w:rPr>
        <w:commentReference w:id="26"/>
      </w:r>
    </w:p>
    <w:p w14:paraId="6D397D30" w14:textId="1EA49D3B" w:rsidR="0021163F" w:rsidRPr="00D925E3" w:rsidRDefault="00E80C04" w:rsidP="00CD029E">
      <w:pPr>
        <w:spacing w:line="480" w:lineRule="auto"/>
        <w:rPr>
          <w:rFonts w:cstheme="minorHAnsi"/>
        </w:rPr>
      </w:pPr>
      <w:r w:rsidRPr="00D925E3">
        <w:rPr>
          <w:rFonts w:cstheme="minorHAnsi"/>
        </w:rPr>
        <w:lastRenderedPageBreak/>
        <w:tab/>
        <w:t>In addition to genetic influences on stress-related psychiatric disorders, there is strong evidence for</w:t>
      </w:r>
      <w:r w:rsidR="00D23AD3" w:rsidRPr="00D925E3">
        <w:rPr>
          <w:rFonts w:cstheme="minorHAnsi"/>
        </w:rPr>
        <w:t xml:space="preserve"> the role of social and environmental stress</w:t>
      </w:r>
      <w:r w:rsidR="00E45435">
        <w:rPr>
          <w:rFonts w:cstheme="minorHAnsi"/>
        </w:rPr>
        <w:t xml:space="preserve"> exposure</w:t>
      </w:r>
      <w:r w:rsidR="00D23AD3" w:rsidRPr="00D925E3">
        <w:rPr>
          <w:rFonts w:cstheme="minorHAnsi"/>
        </w:rPr>
        <w:t xml:space="preserve"> in the development of psychopathology. </w:t>
      </w:r>
      <w:r w:rsidR="0021163F" w:rsidRPr="00D925E3">
        <w:rPr>
          <w:rFonts w:cstheme="minorHAnsi"/>
        </w:rPr>
        <w:t xml:space="preserve">Likelihood of developing a psychiatric disorder increases as exposure to adversity increases, and children exposed to adverse experiences are approximately twice as likely to develop a mental disorder compared to unexposed peers </w:t>
      </w:r>
      <w:r w:rsidR="0021163F" w:rsidRPr="00D925E3">
        <w:rPr>
          <w:rFonts w:cstheme="minorHAnsi"/>
        </w:rPr>
        <w:fldChar w:fldCharType="begin"/>
      </w:r>
      <w:r w:rsidR="0021163F" w:rsidRPr="00D925E3">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0021163F" w:rsidRPr="00D925E3">
        <w:rPr>
          <w:rFonts w:cstheme="minorHAnsi"/>
        </w:rPr>
        <w:fldChar w:fldCharType="separate"/>
      </w:r>
      <w:r w:rsidR="0021163F" w:rsidRPr="00D925E3">
        <w:rPr>
          <w:rFonts w:cstheme="minorHAnsi"/>
        </w:rPr>
        <w:t>(McLaughlin et al., 2019)</w:t>
      </w:r>
      <w:r w:rsidR="0021163F" w:rsidRPr="00D925E3">
        <w:rPr>
          <w:rFonts w:cstheme="minorHAnsi"/>
        </w:rPr>
        <w:fldChar w:fldCharType="end"/>
      </w:r>
      <w:r w:rsidR="0021163F" w:rsidRPr="00D925E3">
        <w:rPr>
          <w:rFonts w:cstheme="minorHAnsi"/>
        </w:rPr>
        <w:t xml:space="preserve">. </w:t>
      </w:r>
      <w:del w:id="27" w:author="Jennifer K Forsyth" w:date="2024-06-24T11:39:00Z">
        <w:r w:rsidR="0021163F" w:rsidRPr="00D925E3" w:rsidDel="000D6850">
          <w:rPr>
            <w:rFonts w:cstheme="minorHAnsi"/>
          </w:rPr>
          <w:delText xml:space="preserve">One common method of </w:delText>
        </w:r>
      </w:del>
      <w:del w:id="28" w:author="Jennifer K Forsyth" w:date="2024-06-24T10:59:00Z">
        <w:r w:rsidR="0021163F" w:rsidRPr="00D925E3" w:rsidDel="00ED7BE5">
          <w:rPr>
            <w:rFonts w:cstheme="minorHAnsi"/>
          </w:rPr>
          <w:delText xml:space="preserve">quantifying </w:delText>
        </w:r>
      </w:del>
      <w:ins w:id="29" w:author="Jennifer K Forsyth" w:date="2024-06-24T11:39:00Z">
        <w:r w:rsidR="000D6850">
          <w:rPr>
            <w:rFonts w:cstheme="minorHAnsi"/>
          </w:rPr>
          <w:t>S</w:t>
        </w:r>
      </w:ins>
      <w:del w:id="30" w:author="Jennifer K Forsyth" w:date="2024-06-24T11:39:00Z">
        <w:r w:rsidR="00FC5B6F" w:rsidDel="000D6850">
          <w:rPr>
            <w:rFonts w:cstheme="minorHAnsi"/>
          </w:rPr>
          <w:delText>s</w:delText>
        </w:r>
      </w:del>
      <w:r w:rsidR="00FC5B6F">
        <w:rPr>
          <w:rFonts w:cstheme="minorHAnsi"/>
        </w:rPr>
        <w:t xml:space="preserve">tress </w:t>
      </w:r>
      <w:r w:rsidR="0021163F" w:rsidRPr="00D925E3">
        <w:rPr>
          <w:rFonts w:cstheme="minorHAnsi"/>
        </w:rPr>
        <w:t>exposure is</w:t>
      </w:r>
      <w:ins w:id="31" w:author="Jennifer K Forsyth" w:date="2024-06-24T10:59:00Z">
        <w:r w:rsidR="00ED7BE5">
          <w:rPr>
            <w:rFonts w:cstheme="minorHAnsi"/>
          </w:rPr>
          <w:t xml:space="preserve"> </w:t>
        </w:r>
      </w:ins>
      <w:ins w:id="32" w:author="Jennifer K Forsyth" w:date="2024-06-24T11:39:00Z">
        <w:r w:rsidR="000D6850">
          <w:rPr>
            <w:rFonts w:cstheme="minorHAnsi"/>
          </w:rPr>
          <w:t xml:space="preserve">often assessed </w:t>
        </w:r>
      </w:ins>
      <w:ins w:id="33" w:author="Jennifer K Forsyth" w:date="2024-06-24T10:59:00Z">
        <w:r w:rsidR="00ED7BE5">
          <w:rPr>
            <w:rFonts w:cstheme="minorHAnsi"/>
          </w:rPr>
          <w:t>us</w:t>
        </w:r>
      </w:ins>
      <w:ins w:id="34" w:author="Jennifer K Forsyth" w:date="2024-06-24T11:39:00Z">
        <w:r w:rsidR="000D6850">
          <w:rPr>
            <w:rFonts w:cstheme="minorHAnsi"/>
          </w:rPr>
          <w:t>ing</w:t>
        </w:r>
      </w:ins>
      <w:ins w:id="35" w:author="Jennifer K Forsyth" w:date="2024-06-24T10:59:00Z">
        <w:r w:rsidR="00ED7BE5">
          <w:rPr>
            <w:rFonts w:cstheme="minorHAnsi"/>
          </w:rPr>
          <w:t xml:space="preserve"> self-report or interview based</w:t>
        </w:r>
      </w:ins>
      <w:del w:id="36" w:author="Jennifer K Forsyth" w:date="2024-06-24T10:59:00Z">
        <w:r w:rsidR="0021163F" w:rsidRPr="00D925E3" w:rsidDel="00ED7BE5">
          <w:rPr>
            <w:rFonts w:cstheme="minorHAnsi"/>
          </w:rPr>
          <w:delText xml:space="preserve"> cumulative adverse event</w:delText>
        </w:r>
      </w:del>
      <w:r w:rsidR="0021163F" w:rsidRPr="00D925E3">
        <w:rPr>
          <w:rFonts w:cstheme="minorHAnsi"/>
        </w:rPr>
        <w:t xml:space="preserve"> measures such as the Adverse Childhood Experiences Questionnaire (ACE-Q), the Life Events Scale (LES), or the </w:t>
      </w:r>
      <w:r w:rsidR="00FC5B6F">
        <w:rPr>
          <w:rFonts w:cstheme="minorHAnsi"/>
        </w:rPr>
        <w:t>PTSD</w:t>
      </w:r>
      <w:r w:rsidR="0021163F" w:rsidRPr="00D925E3">
        <w:rPr>
          <w:rFonts w:cstheme="minorHAnsi"/>
        </w:rPr>
        <w:t xml:space="preserve"> module </w:t>
      </w:r>
      <w:del w:id="37" w:author="Jennifer K Forsyth" w:date="2024-06-24T10:59:00Z">
        <w:r w:rsidR="0021163F" w:rsidRPr="00D925E3" w:rsidDel="00ED7BE5">
          <w:rPr>
            <w:rFonts w:cstheme="minorHAnsi"/>
          </w:rPr>
          <w:delText xml:space="preserve">within the </w:delText>
        </w:r>
        <w:r w:rsidR="00FC5B6F" w:rsidDel="00ED7BE5">
          <w:rPr>
            <w:rFonts w:cstheme="minorHAnsi"/>
          </w:rPr>
          <w:delText>computerized</w:delText>
        </w:r>
      </w:del>
      <w:ins w:id="38" w:author="Jennifer K Forsyth" w:date="2024-06-24T10:59:00Z">
        <w:r w:rsidR="00ED7BE5">
          <w:rPr>
            <w:rFonts w:cstheme="minorHAnsi"/>
          </w:rPr>
          <w:t>of the</w:t>
        </w:r>
      </w:ins>
      <w:r w:rsidR="00FC5B6F">
        <w:rPr>
          <w:rFonts w:cstheme="minorHAnsi"/>
        </w:rPr>
        <w:t xml:space="preserve"> </w:t>
      </w:r>
      <w:r w:rsidR="0021163F" w:rsidRPr="00D925E3">
        <w:rPr>
          <w:rFonts w:cstheme="minorHAnsi"/>
        </w:rPr>
        <w:t>Kiddie Schedule for Affective Disorders and Schizophrenia</w:t>
      </w:r>
      <w:r w:rsidR="00FC5B6F">
        <w:rPr>
          <w:rFonts w:cstheme="minorHAnsi"/>
        </w:rPr>
        <w:t xml:space="preserve"> </w:t>
      </w:r>
      <w:del w:id="39" w:author="Jennifer K Forsyth" w:date="2024-06-24T10:59:00Z">
        <w:r w:rsidR="00FC5B6F" w:rsidDel="00ED7BE5">
          <w:rPr>
            <w:rFonts w:cstheme="minorHAnsi"/>
          </w:rPr>
          <w:delText>(KSADS-</w:delText>
        </w:r>
        <w:commentRangeStart w:id="40"/>
        <w:r w:rsidR="00FC5B6F" w:rsidDel="00ED7BE5">
          <w:rPr>
            <w:rFonts w:cstheme="minorHAnsi"/>
          </w:rPr>
          <w:delText>COMP</w:delText>
        </w:r>
      </w:del>
      <w:commentRangeEnd w:id="40"/>
      <w:r w:rsidR="000D6850">
        <w:rPr>
          <w:rStyle w:val="CommentReference"/>
        </w:rPr>
        <w:commentReference w:id="40"/>
      </w:r>
      <w:del w:id="41" w:author="Jennifer K Forsyth" w:date="2024-06-24T10:59:00Z">
        <w:r w:rsidR="00FC5B6F" w:rsidDel="00ED7BE5">
          <w:rPr>
            <w:rFonts w:cstheme="minorHAnsi"/>
          </w:rPr>
          <w:delText xml:space="preserve">) </w:delText>
        </w:r>
      </w:del>
      <w:r w:rsidR="00FC5B6F">
        <w:rPr>
          <w:rFonts w:cstheme="minorHAnsi"/>
        </w:rPr>
        <w:fldChar w:fldCharType="begin"/>
      </w:r>
      <w:r w:rsidR="00FC5B6F">
        <w:rPr>
          <w:rFonts w:cstheme="minorHAnsi"/>
        </w:rPr>
        <w:instrText xml:space="preserve"> ADDIN ZOTERO_ITEM CSL_CITATION {"citationID":"QRuO5iye","properties":{"formattedCitation":"(Felitti et al., 1998; Tiet et al., 1998; Townsend et al., 2020)","plainCitation":"(Felitti et al., 1998; Tiet et al., 1998; Townsend et al., 2020)","noteIndex":0},"citationItems":[{"id":2280,"uris":["http://zotero.org/users/local/dCnfRmag/items/58B8XY2A"],"itemData":{"id":2280,"type":"article-journal","abstract":"Background: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00FC5B6F">
        <w:rPr>
          <w:rFonts w:cstheme="minorHAnsi"/>
        </w:rPr>
        <w:fldChar w:fldCharType="separate"/>
      </w:r>
      <w:r w:rsidR="00FC5B6F" w:rsidRPr="00FC5B6F">
        <w:rPr>
          <w:rFonts w:ascii="Calibri" w:hAnsi="Calibri" w:cs="Calibri"/>
        </w:rPr>
        <w:t>(</w:t>
      </w:r>
      <w:proofErr w:type="spellStart"/>
      <w:r w:rsidR="00FC5B6F" w:rsidRPr="00FC5B6F">
        <w:rPr>
          <w:rFonts w:ascii="Calibri" w:hAnsi="Calibri" w:cs="Calibri"/>
        </w:rPr>
        <w:t>Felitti</w:t>
      </w:r>
      <w:proofErr w:type="spellEnd"/>
      <w:r w:rsidR="00FC5B6F" w:rsidRPr="00FC5B6F">
        <w:rPr>
          <w:rFonts w:ascii="Calibri" w:hAnsi="Calibri" w:cs="Calibri"/>
        </w:rPr>
        <w:t xml:space="preserve"> et al., 1998; Tiet et al., 1998; Townsend et al., 2020)</w:t>
      </w:r>
      <w:r w:rsidR="00FC5B6F">
        <w:rPr>
          <w:rFonts w:cstheme="minorHAnsi"/>
        </w:rPr>
        <w:fldChar w:fldCharType="end"/>
      </w:r>
      <w:r w:rsidR="0021163F" w:rsidRPr="00D925E3">
        <w:rPr>
          <w:rFonts w:cstheme="minorHAnsi"/>
        </w:rPr>
        <w:t xml:space="preserve">. </w:t>
      </w:r>
      <w:del w:id="42" w:author="Jennifer K Forsyth" w:date="2024-06-24T10:59:00Z">
        <w:r w:rsidR="0021163F" w:rsidRPr="00D925E3" w:rsidDel="00ED7BE5">
          <w:rPr>
            <w:rFonts w:cstheme="minorHAnsi"/>
          </w:rPr>
          <w:delText>These cumulative measures</w:delText>
        </w:r>
      </w:del>
      <w:ins w:id="43" w:author="Jennifer K Forsyth" w:date="2024-06-24T11:40:00Z">
        <w:r w:rsidR="000D6850">
          <w:rPr>
            <w:rFonts w:cstheme="minorHAnsi"/>
          </w:rPr>
          <w:t>Frequently,</w:t>
        </w:r>
      </w:ins>
      <w:del w:id="44" w:author="Jennifer K Forsyth" w:date="2024-06-24T11:40:00Z">
        <w:r w:rsidR="0021163F" w:rsidRPr="00D925E3" w:rsidDel="000D6850">
          <w:rPr>
            <w:rFonts w:cstheme="minorHAnsi"/>
          </w:rPr>
          <w:delText xml:space="preserve"> sum</w:delText>
        </w:r>
      </w:del>
      <w:r w:rsidR="0021163F" w:rsidRPr="00D925E3">
        <w:rPr>
          <w:rFonts w:cstheme="minorHAnsi"/>
        </w:rPr>
        <w:t xml:space="preserve"> the number of stressful experiences to which an individual has been exposed</w:t>
      </w:r>
      <w:ins w:id="45" w:author="Jennifer K Forsyth" w:date="2024-06-24T11:00:00Z">
        <w:r w:rsidR="00ED7BE5">
          <w:rPr>
            <w:rFonts w:cstheme="minorHAnsi"/>
          </w:rPr>
          <w:t xml:space="preserve"> </w:t>
        </w:r>
      </w:ins>
      <w:ins w:id="46" w:author="Jennifer K Forsyth" w:date="2024-06-24T11:40:00Z">
        <w:r w:rsidR="000D6850">
          <w:rPr>
            <w:rFonts w:cstheme="minorHAnsi"/>
          </w:rPr>
          <w:t xml:space="preserve">is summed </w:t>
        </w:r>
      </w:ins>
      <w:ins w:id="47" w:author="Jennifer K Forsyth" w:date="2024-06-24T11:00:00Z">
        <w:r w:rsidR="00ED7BE5">
          <w:rPr>
            <w:rFonts w:cstheme="minorHAnsi"/>
          </w:rPr>
          <w:t>to generate a measure of cumulative stress exposure</w:t>
        </w:r>
      </w:ins>
      <w:r w:rsidR="0021163F" w:rsidRPr="00D925E3">
        <w:rPr>
          <w:rFonts w:cstheme="minorHAnsi"/>
        </w:rPr>
        <w:t>. While the specific type</w:t>
      </w:r>
      <w:r w:rsidR="00FC5B6F">
        <w:rPr>
          <w:rFonts w:cstheme="minorHAnsi"/>
        </w:rPr>
        <w:t>s</w:t>
      </w:r>
      <w:r w:rsidR="0021163F" w:rsidRPr="00D925E3">
        <w:rPr>
          <w:rFonts w:cstheme="minorHAnsi"/>
        </w:rPr>
        <w:t xml:space="preserve"> of adverse events</w:t>
      </w:r>
      <w:r w:rsidR="004B45A2" w:rsidRPr="00D925E3">
        <w:rPr>
          <w:rFonts w:cstheme="minorHAnsi"/>
        </w:rPr>
        <w:t xml:space="preserve"> identified in each measure vary, cumulative adverse event scores are </w:t>
      </w:r>
      <w:r w:rsidR="00FC5B6F">
        <w:rPr>
          <w:rFonts w:cstheme="minorHAnsi"/>
        </w:rPr>
        <w:t xml:space="preserve">generally </w:t>
      </w:r>
      <w:r w:rsidR="004B45A2" w:rsidRPr="00D925E3">
        <w:rPr>
          <w:rFonts w:cstheme="minorHAnsi"/>
        </w:rPr>
        <w:t xml:space="preserve">associated with increased psychopathology. </w:t>
      </w:r>
      <w:r w:rsidR="0021163F" w:rsidRPr="00D925E3">
        <w:rPr>
          <w:rFonts w:cstheme="minorHAnsi"/>
        </w:rPr>
        <w:t xml:space="preserve">Higher scores on the ACE-Q </w:t>
      </w:r>
      <w:r w:rsidR="00FC5B6F">
        <w:rPr>
          <w:rFonts w:cstheme="minorHAnsi"/>
        </w:rPr>
        <w:t>were</w:t>
      </w:r>
      <w:r w:rsidR="0021163F" w:rsidRPr="00D925E3">
        <w:rPr>
          <w:rFonts w:cstheme="minorHAnsi"/>
        </w:rPr>
        <w:t xml:space="preserve"> linked to increased levels of depression, drug abuse and alcoholism, and suicide attempts </w:t>
      </w:r>
      <w:r w:rsidR="0021163F" w:rsidRPr="00D925E3">
        <w:rPr>
          <w:rFonts w:cstheme="minorHAnsi"/>
        </w:rPr>
        <w:fldChar w:fldCharType="begin"/>
      </w:r>
      <w:r w:rsidR="0021163F" w:rsidRPr="00D925E3">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0021163F" w:rsidRPr="00D925E3">
        <w:rPr>
          <w:rFonts w:cstheme="minorHAnsi"/>
        </w:rPr>
        <w:fldChar w:fldCharType="separate"/>
      </w:r>
      <w:r w:rsidR="0021163F" w:rsidRPr="00D925E3">
        <w:rPr>
          <w:rFonts w:cstheme="minorHAnsi"/>
        </w:rPr>
        <w:t>(Felitti et al., 1998)</w:t>
      </w:r>
      <w:r w:rsidR="0021163F" w:rsidRPr="00D925E3">
        <w:rPr>
          <w:rFonts w:cstheme="minorHAnsi"/>
        </w:rPr>
        <w:fldChar w:fldCharType="end"/>
      </w:r>
      <w:r w:rsidR="0021163F" w:rsidRPr="00D925E3">
        <w:rPr>
          <w:rFonts w:cstheme="minorHAnsi"/>
        </w:rPr>
        <w:t>.</w:t>
      </w:r>
      <w:r w:rsidR="004B45A2" w:rsidRPr="00D925E3">
        <w:rPr>
          <w:rFonts w:cstheme="minorHAnsi"/>
        </w:rPr>
        <w:t xml:space="preserve"> Increased negative lifetime event exposure quantified </w:t>
      </w:r>
      <w:r w:rsidR="006B3221">
        <w:rPr>
          <w:rFonts w:cstheme="minorHAnsi"/>
        </w:rPr>
        <w:t xml:space="preserve">in the ABCD Study </w:t>
      </w:r>
      <w:r w:rsidR="004B45A2" w:rsidRPr="00D925E3">
        <w:rPr>
          <w:rFonts w:cstheme="minorHAnsi"/>
        </w:rPr>
        <w:t xml:space="preserve">by the LES </w:t>
      </w:r>
      <w:r w:rsidR="00FC5B6F">
        <w:rPr>
          <w:rFonts w:cstheme="minorHAnsi"/>
        </w:rPr>
        <w:t>wa</w:t>
      </w:r>
      <w:r w:rsidR="004B45A2" w:rsidRPr="00D925E3">
        <w:rPr>
          <w:rFonts w:cstheme="minorHAnsi"/>
        </w:rPr>
        <w:t xml:space="preserve">s associated with increased emotion-driven impulsivity, psychotic-like experiences, and externalizing and internalizing symptoms </w:t>
      </w:r>
      <w:r w:rsidR="004B45A2" w:rsidRPr="00D925E3">
        <w:rPr>
          <w:rFonts w:cstheme="minorHAnsi"/>
        </w:rPr>
        <w:fldChar w:fldCharType="begin"/>
      </w:r>
      <w:r w:rsidR="004B45A2" w:rsidRPr="00D925E3">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4B45A2" w:rsidRPr="00D925E3">
        <w:rPr>
          <w:rFonts w:cstheme="minorHAnsi"/>
        </w:rPr>
        <w:fldChar w:fldCharType="separate"/>
      </w:r>
      <w:r w:rsidR="004B45A2" w:rsidRPr="00D925E3">
        <w:rPr>
          <w:rFonts w:cstheme="minorHAnsi"/>
        </w:rPr>
        <w:t>(Barnhart et al., 2022; Karcher et al., 2022; Weiss et al., 2023)</w:t>
      </w:r>
      <w:r w:rsidR="004B45A2" w:rsidRPr="00D925E3">
        <w:rPr>
          <w:rFonts w:cstheme="minorHAnsi"/>
        </w:rPr>
        <w:fldChar w:fldCharType="end"/>
      </w:r>
      <w:r w:rsidR="004B45A2" w:rsidRPr="00D925E3">
        <w:rPr>
          <w:rFonts w:cstheme="minorHAnsi"/>
        </w:rPr>
        <w:t>. Finally, exposure to larger numbers of potentially traumatic events as measured with the KSADS</w:t>
      </w:r>
      <w:del w:id="48" w:author="Jennifer K Forsyth" w:date="2024-06-24T11:41:00Z">
        <w:r w:rsidR="004B45A2" w:rsidRPr="00D925E3" w:rsidDel="000D6850">
          <w:rPr>
            <w:rFonts w:cstheme="minorHAnsi"/>
          </w:rPr>
          <w:delText>-</w:delText>
        </w:r>
        <w:r w:rsidR="00FC5B6F" w:rsidDel="000D6850">
          <w:rPr>
            <w:rFonts w:cstheme="minorHAnsi"/>
          </w:rPr>
          <w:delText>COMP</w:delText>
        </w:r>
      </w:del>
      <w:r w:rsidR="004B45A2" w:rsidRPr="00D925E3">
        <w:rPr>
          <w:rFonts w:cstheme="minorHAnsi"/>
        </w:rPr>
        <w:t xml:space="preserve"> PTSD module tended to increase risk for depression, anxiety, PTSD, oppositional defiant disorder, conduct disorder, attention-deficit hyperactivity disorder</w:t>
      </w:r>
      <w:r w:rsidR="00FC5B6F">
        <w:rPr>
          <w:rFonts w:cstheme="minorHAnsi"/>
        </w:rPr>
        <w:t xml:space="preserve"> (ADHD)</w:t>
      </w:r>
      <w:r w:rsidR="004B45A2" w:rsidRPr="00D925E3">
        <w:rPr>
          <w:rFonts w:cstheme="minorHAnsi"/>
        </w:rPr>
        <w:t xml:space="preserve">, and suicidality </w:t>
      </w:r>
      <w:r w:rsidR="004B45A2" w:rsidRPr="00D925E3">
        <w:rPr>
          <w:rFonts w:cstheme="minorHAnsi"/>
        </w:rPr>
        <w:fldChar w:fldCharType="begin"/>
      </w:r>
      <w:r w:rsidR="004B45A2" w:rsidRPr="00D925E3">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004B45A2" w:rsidRPr="00D925E3">
        <w:rPr>
          <w:rFonts w:cstheme="minorHAnsi"/>
        </w:rPr>
        <w:fldChar w:fldCharType="separate"/>
      </w:r>
      <w:r w:rsidR="004B45A2" w:rsidRPr="00D925E3">
        <w:rPr>
          <w:rFonts w:cstheme="minorHAnsi"/>
        </w:rPr>
        <w:t>(Thompson et al., 2022)</w:t>
      </w:r>
      <w:r w:rsidR="004B45A2" w:rsidRPr="00D925E3">
        <w:rPr>
          <w:rFonts w:cstheme="minorHAnsi"/>
        </w:rPr>
        <w:fldChar w:fldCharType="end"/>
      </w:r>
      <w:r w:rsidR="004B45A2" w:rsidRPr="00D925E3">
        <w:rPr>
          <w:rFonts w:cstheme="minorHAnsi"/>
        </w:rPr>
        <w:t>.</w:t>
      </w:r>
    </w:p>
    <w:p w14:paraId="4E01D98E" w14:textId="1137B34C" w:rsidR="00FC4BDB" w:rsidRPr="00D925E3" w:rsidRDefault="004B45A2" w:rsidP="00015491">
      <w:pPr>
        <w:spacing w:line="480" w:lineRule="auto"/>
        <w:rPr>
          <w:rFonts w:cstheme="minorHAnsi"/>
        </w:rPr>
      </w:pPr>
      <w:r w:rsidRPr="00D925E3">
        <w:rPr>
          <w:rFonts w:cstheme="minorHAnsi"/>
        </w:rPr>
        <w:tab/>
        <w:t xml:space="preserve">Broader family- and community-level factors can </w:t>
      </w:r>
      <w:commentRangeStart w:id="49"/>
      <w:r w:rsidRPr="00D925E3">
        <w:rPr>
          <w:rFonts w:cstheme="minorHAnsi"/>
        </w:rPr>
        <w:t>add</w:t>
      </w:r>
      <w:commentRangeEnd w:id="49"/>
      <w:r w:rsidR="00D3386E">
        <w:rPr>
          <w:rStyle w:val="CommentReference"/>
        </w:rPr>
        <w:commentReference w:id="49"/>
      </w:r>
      <w:r w:rsidRPr="00D925E3">
        <w:rPr>
          <w:rFonts w:cstheme="minorHAnsi"/>
        </w:rPr>
        <w:t xml:space="preserve"> to individual stress exposure and further increase risk for psychopathology.</w:t>
      </w:r>
      <w:r w:rsidR="00AD4CB7" w:rsidRPr="00D925E3">
        <w:rPr>
          <w:rFonts w:cstheme="minorHAnsi"/>
        </w:rPr>
        <w:t xml:space="preserve"> School environmental factors such as engagement were significantly related to symptoms of internalizing, externalizing, anxiety, and depression </w:t>
      </w:r>
      <w:r w:rsidR="00FC5B6F">
        <w:rPr>
          <w:rFonts w:cstheme="minorHAnsi"/>
        </w:rPr>
        <w:t xml:space="preserve">in the ABCD Study </w:t>
      </w:r>
      <w:r w:rsidR="00AD4CB7" w:rsidRPr="00D925E3">
        <w:rPr>
          <w:rFonts w:cstheme="minorHAnsi"/>
        </w:rPr>
        <w:fldChar w:fldCharType="begin"/>
      </w:r>
      <w:r w:rsidR="00AD4CB7" w:rsidRPr="00D925E3">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00AD4CB7" w:rsidRPr="00D925E3">
        <w:rPr>
          <w:rFonts w:cstheme="minorHAnsi"/>
        </w:rPr>
        <w:fldChar w:fldCharType="separate"/>
      </w:r>
      <w:r w:rsidR="00AD4CB7" w:rsidRPr="00D925E3">
        <w:rPr>
          <w:rFonts w:cstheme="minorHAnsi"/>
        </w:rPr>
        <w:t>(Qiu &amp; Liu, 2023; Thapaliya et al., 2021)</w:t>
      </w:r>
      <w:r w:rsidR="00AD4CB7" w:rsidRPr="00D925E3">
        <w:rPr>
          <w:rFonts w:cstheme="minorHAnsi"/>
        </w:rPr>
        <w:fldChar w:fldCharType="end"/>
      </w:r>
      <w:r w:rsidR="00AD4CB7" w:rsidRPr="00D925E3">
        <w:rPr>
          <w:rFonts w:cstheme="minorHAnsi"/>
        </w:rPr>
        <w:t>. Lower</w:t>
      </w:r>
      <w:r w:rsidRPr="00D925E3">
        <w:rPr>
          <w:rFonts w:cstheme="minorHAnsi"/>
        </w:rPr>
        <w:t xml:space="preserve"> levels of household income and parental education and </w:t>
      </w:r>
      <w:r w:rsidR="00AD4CB7" w:rsidRPr="00D925E3">
        <w:rPr>
          <w:rFonts w:cstheme="minorHAnsi"/>
        </w:rPr>
        <w:t xml:space="preserve">higher </w:t>
      </w:r>
      <w:r w:rsidR="00AD4CB7" w:rsidRPr="00D925E3">
        <w:rPr>
          <w:rFonts w:cstheme="minorHAnsi"/>
        </w:rPr>
        <w:lastRenderedPageBreak/>
        <w:t>neighborhood poverty as measured with area deprivation index were</w:t>
      </w:r>
      <w:r w:rsidR="00FC5B6F">
        <w:rPr>
          <w:rFonts w:cstheme="minorHAnsi"/>
        </w:rPr>
        <w:t xml:space="preserve"> also</w:t>
      </w:r>
      <w:r w:rsidR="00AD4CB7" w:rsidRPr="00D925E3">
        <w:rPr>
          <w:rFonts w:cstheme="minorHAnsi"/>
        </w:rPr>
        <w:t xml:space="preserve"> associated with increased externalizing </w:t>
      </w:r>
      <w:r w:rsidR="00AD4CB7" w:rsidRPr="00D925E3">
        <w:rPr>
          <w:rFonts w:cstheme="minorHAnsi"/>
        </w:rPr>
        <w:fldChar w:fldCharType="begin"/>
      </w:r>
      <w:r w:rsidR="00AD4CB7" w:rsidRPr="00D925E3">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00AD4CB7" w:rsidRPr="00D925E3">
        <w:rPr>
          <w:rFonts w:cstheme="minorHAnsi"/>
        </w:rPr>
        <w:fldChar w:fldCharType="separate"/>
      </w:r>
      <w:r w:rsidR="00AD4CB7" w:rsidRPr="00D925E3">
        <w:rPr>
          <w:rFonts w:cstheme="minorHAnsi"/>
        </w:rPr>
        <w:t>(Maxwell et al., 2021; Teeuw et al., 2023)</w:t>
      </w:r>
      <w:r w:rsidR="00AD4CB7" w:rsidRPr="00D925E3">
        <w:rPr>
          <w:rFonts w:cstheme="minorHAnsi"/>
        </w:rPr>
        <w:fldChar w:fldCharType="end"/>
      </w:r>
      <w:r w:rsidR="00AD4CB7" w:rsidRPr="00D925E3">
        <w:rPr>
          <w:rFonts w:cstheme="minorHAnsi"/>
        </w:rPr>
        <w:t xml:space="preserve">. The exposome </w:t>
      </w:r>
      <w:r w:rsidR="00FC5B6F">
        <w:rPr>
          <w:rFonts w:cstheme="minorHAnsi"/>
        </w:rPr>
        <w:t>is designed to capture individual-level stressors such as cumulative adverse events as well as family- and community-level stressors</w:t>
      </w:r>
      <w:r w:rsidR="00AD4CB7" w:rsidRPr="00D925E3">
        <w:rPr>
          <w:rFonts w:cstheme="minorHAnsi"/>
        </w:rPr>
        <w:t xml:space="preserve">, and </w:t>
      </w:r>
      <w:r w:rsidR="00207C5C">
        <w:rPr>
          <w:rFonts w:cstheme="minorHAnsi"/>
        </w:rPr>
        <w:t xml:space="preserve">higher </w:t>
      </w:r>
      <w:r w:rsidR="00AD4CB7" w:rsidRPr="00D925E3">
        <w:rPr>
          <w:rFonts w:cstheme="minorHAnsi"/>
        </w:rPr>
        <w:t>exposome scores</w:t>
      </w:r>
      <w:r w:rsidR="00015491" w:rsidRPr="00D925E3">
        <w:rPr>
          <w:rFonts w:cstheme="minorHAnsi"/>
        </w:rPr>
        <w:t xml:space="preserve"> have been associated with increased psychopathology. For example, individuals with higher exposome scores based on 348 environmental variables</w:t>
      </w:r>
      <w:r w:rsidR="00207C5C">
        <w:rPr>
          <w:rFonts w:cstheme="minorHAnsi"/>
        </w:rPr>
        <w:t xml:space="preserve"> from the ABCD Study</w:t>
      </w:r>
      <w:r w:rsidR="00015491" w:rsidRPr="00D925E3">
        <w:rPr>
          <w:rFonts w:cstheme="minorHAnsi"/>
        </w:rPr>
        <w:t xml:space="preserve"> tended to have higher levels of self- and parent-reported psychopathology. When combined with basic demographic information, a model including these exposome scores was able to capture 38.2% of the variance in the psychopathology p-factor </w:t>
      </w:r>
      <w:r w:rsidR="00015491" w:rsidRPr="00D925E3">
        <w:rPr>
          <w:rFonts w:cstheme="minorHAnsi"/>
        </w:rPr>
        <w:fldChar w:fldCharType="begin"/>
      </w:r>
      <w:r w:rsidR="00015491" w:rsidRPr="00D925E3">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00015491" w:rsidRPr="00D925E3">
        <w:rPr>
          <w:rFonts w:cstheme="minorHAnsi"/>
        </w:rPr>
        <w:fldChar w:fldCharType="separate"/>
      </w:r>
      <w:r w:rsidR="00015491" w:rsidRPr="00D925E3">
        <w:rPr>
          <w:rFonts w:cstheme="minorHAnsi"/>
        </w:rPr>
        <w:t>(Hoffman et al., 2024; Moore et al., 2022)</w:t>
      </w:r>
      <w:r w:rsidR="00015491" w:rsidRPr="00D925E3">
        <w:rPr>
          <w:rFonts w:cstheme="minorHAnsi"/>
        </w:rPr>
        <w:fldChar w:fldCharType="end"/>
      </w:r>
      <w:r w:rsidR="00015491" w:rsidRPr="00D925E3">
        <w:rPr>
          <w:rFonts w:cstheme="minorHAnsi"/>
        </w:rPr>
        <w:t>.</w:t>
      </w:r>
    </w:p>
    <w:p w14:paraId="26362791" w14:textId="640FEA2B" w:rsidR="00AC430D" w:rsidRDefault="00015491" w:rsidP="00E27A4D">
      <w:pPr>
        <w:spacing w:line="480" w:lineRule="auto"/>
        <w:rPr>
          <w:rFonts w:cstheme="minorHAnsi"/>
        </w:rPr>
      </w:pPr>
      <w:r w:rsidRPr="00D925E3">
        <w:rPr>
          <w:rFonts w:cstheme="minorHAnsi"/>
        </w:rPr>
        <w:tab/>
        <w:t xml:space="preserve">In addition to additive genetic and environmental effects on psychopathology, </w:t>
      </w:r>
      <w:r w:rsidR="007F67F8" w:rsidRPr="00D925E3">
        <w:rPr>
          <w:rFonts w:cstheme="minorHAnsi"/>
        </w:rPr>
        <w:t xml:space="preserve">numerous </w:t>
      </w:r>
      <w:r w:rsidRPr="00D925E3">
        <w:rPr>
          <w:rFonts w:cstheme="minorHAnsi"/>
        </w:rPr>
        <w:t>studies have demonstrated</w:t>
      </w:r>
      <w:r w:rsidR="00207C5C">
        <w:rPr>
          <w:rFonts w:cstheme="minorHAnsi"/>
        </w:rPr>
        <w:t xml:space="preserve"> a role of</w:t>
      </w:r>
      <w:r w:rsidRPr="00D925E3">
        <w:rPr>
          <w:rFonts w:cstheme="minorHAnsi"/>
        </w:rPr>
        <w:t xml:space="preserve"> gene by environment interactions </w:t>
      </w:r>
      <w:r w:rsidR="00207C5C">
        <w:rPr>
          <w:rFonts w:cstheme="minorHAnsi"/>
        </w:rPr>
        <w:t>in</w:t>
      </w:r>
      <w:r w:rsidRPr="00D925E3">
        <w:rPr>
          <w:rFonts w:cstheme="minorHAnsi"/>
        </w:rPr>
        <w:t xml:space="preserve"> psychiatric symptoms and diagnoses. </w:t>
      </w:r>
      <w:r w:rsidR="007F67F8" w:rsidRPr="00D925E3">
        <w:rPr>
          <w:rFonts w:cstheme="minorHAnsi"/>
        </w:rPr>
        <w:t xml:space="preserve">For example, internalizing and externalizing scores </w:t>
      </w:r>
      <w:r w:rsidR="00B20C70" w:rsidRPr="00D925E3">
        <w:rPr>
          <w:rFonts w:cstheme="minorHAnsi"/>
        </w:rPr>
        <w:t xml:space="preserve">for youth in the ABCD Study </w:t>
      </w:r>
      <w:r w:rsidR="007F67F8" w:rsidRPr="00D925E3">
        <w:rPr>
          <w:rFonts w:cstheme="minorHAnsi"/>
        </w:rPr>
        <w:t>were best explained by models including genome-exposome interactions</w:t>
      </w:r>
      <w:commentRangeStart w:id="50"/>
      <w:r w:rsidR="007F67F8" w:rsidRPr="00D925E3">
        <w:rPr>
          <w:rFonts w:cstheme="minorHAnsi"/>
        </w:rPr>
        <w:t xml:space="preserve"> where the exposome measured cumulative negative life events and proximal contextual factors such as </w:t>
      </w:r>
      <w:r w:rsidR="00B20C70" w:rsidRPr="00D925E3">
        <w:rPr>
          <w:rFonts w:cstheme="minorHAnsi"/>
        </w:rPr>
        <w:t>school risk and parental monitoring</w:t>
      </w:r>
      <w:commentRangeEnd w:id="50"/>
      <w:r w:rsidR="00207C5C">
        <w:rPr>
          <w:rStyle w:val="CommentReference"/>
        </w:rPr>
        <w:commentReference w:id="50"/>
      </w:r>
      <w:r w:rsidR="00E80C04" w:rsidRPr="00D925E3">
        <w:rPr>
          <w:rFonts w:cstheme="minorHAnsi"/>
        </w:rPr>
        <w:t xml:space="preserve"> </w:t>
      </w:r>
      <w:r w:rsidR="00E80C04" w:rsidRPr="00D925E3">
        <w:rPr>
          <w:rFonts w:cstheme="minorHAnsi"/>
        </w:rPr>
        <w:fldChar w:fldCharType="begin"/>
      </w:r>
      <w:r w:rsidR="00E80C04" w:rsidRPr="00D925E3">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D925E3">
        <w:rPr>
          <w:rFonts w:cstheme="minorHAnsi"/>
        </w:rPr>
        <w:fldChar w:fldCharType="separate"/>
      </w:r>
      <w:r w:rsidR="00E80C04" w:rsidRPr="00D925E3">
        <w:rPr>
          <w:rFonts w:cstheme="minorHAnsi"/>
        </w:rPr>
        <w:t>(Choi et al., 2022)</w:t>
      </w:r>
      <w:r w:rsidR="00E80C04" w:rsidRPr="00D925E3">
        <w:rPr>
          <w:rFonts w:cstheme="minorHAnsi"/>
        </w:rPr>
        <w:fldChar w:fldCharType="end"/>
      </w:r>
      <w:r w:rsidR="00B20C70" w:rsidRPr="00D925E3">
        <w:rPr>
          <w:rFonts w:cstheme="minorHAnsi"/>
        </w:rPr>
        <w:t>. MDD</w:t>
      </w:r>
      <w:r w:rsidR="001449D3">
        <w:rPr>
          <w:rFonts w:cstheme="minorHAnsi"/>
        </w:rPr>
        <w:t xml:space="preserve"> </w:t>
      </w:r>
      <w:r w:rsidR="00B20C70" w:rsidRPr="00D925E3">
        <w:rPr>
          <w:rFonts w:cstheme="minorHAnsi"/>
        </w:rPr>
        <w:t xml:space="preserve">PRS </w:t>
      </w:r>
      <w:r w:rsidR="007710C2" w:rsidRPr="00D925E3">
        <w:rPr>
          <w:rFonts w:cstheme="minorHAnsi"/>
        </w:rPr>
        <w:t xml:space="preserve">and anxiety PRS </w:t>
      </w:r>
      <w:r w:rsidR="00B20C70" w:rsidRPr="00D925E3">
        <w:rPr>
          <w:rFonts w:cstheme="minorHAnsi"/>
        </w:rPr>
        <w:t xml:space="preserve">also interacted with measures of stress such that there was a stronger relationship between </w:t>
      </w:r>
      <w:r w:rsidR="007710C2" w:rsidRPr="00D925E3">
        <w:rPr>
          <w:rFonts w:cstheme="minorHAnsi"/>
        </w:rPr>
        <w:t>PRS</w:t>
      </w:r>
      <w:r w:rsidR="00B20C70" w:rsidRPr="00D925E3">
        <w:rPr>
          <w:rFonts w:cstheme="minorHAnsi"/>
        </w:rPr>
        <w:t xml:space="preserve"> and depression </w:t>
      </w:r>
      <w:r w:rsidR="007710C2" w:rsidRPr="00D925E3">
        <w:rPr>
          <w:rFonts w:cstheme="minorHAnsi"/>
        </w:rPr>
        <w:t xml:space="preserve">or anxiety </w:t>
      </w:r>
      <w:r w:rsidR="00B20C70" w:rsidRPr="00D925E3">
        <w:rPr>
          <w:rFonts w:cstheme="minorHAnsi"/>
        </w:rPr>
        <w:t>symptoms</w:t>
      </w:r>
      <w:r w:rsidR="007710C2" w:rsidRPr="00D925E3">
        <w:rPr>
          <w:rFonts w:cstheme="minorHAnsi"/>
        </w:rPr>
        <w:t>, respectively,</w:t>
      </w:r>
      <w:r w:rsidR="00B20C70" w:rsidRPr="00D925E3">
        <w:rPr>
          <w:rFonts w:cstheme="minorHAnsi"/>
        </w:rPr>
        <w:t xml:space="preserve"> </w:t>
      </w:r>
      <w:commentRangeStart w:id="51"/>
      <w:commentRangeStart w:id="52"/>
      <w:r w:rsidR="00B20C70" w:rsidRPr="00D925E3">
        <w:rPr>
          <w:rFonts w:cstheme="minorHAnsi"/>
        </w:rPr>
        <w:t>for subjects with increased loneliness, long-term difficulties, greater numbers of stressful life events, and decreased social support</w:t>
      </w:r>
      <w:r w:rsidR="007710C2" w:rsidRPr="00D925E3">
        <w:rPr>
          <w:rFonts w:cstheme="minorHAnsi"/>
        </w:rPr>
        <w:t xml:space="preserve"> </w:t>
      </w:r>
      <w:commentRangeEnd w:id="51"/>
      <w:r w:rsidR="00207C5C">
        <w:rPr>
          <w:rStyle w:val="CommentReference"/>
        </w:rPr>
        <w:commentReference w:id="51"/>
      </w:r>
      <w:commentRangeEnd w:id="52"/>
      <w:r w:rsidR="00D115BC">
        <w:rPr>
          <w:rStyle w:val="CommentReference"/>
        </w:rPr>
        <w:commentReference w:id="52"/>
      </w:r>
      <w:r w:rsidR="007F67F8" w:rsidRPr="00D925E3">
        <w:rPr>
          <w:rFonts w:cstheme="minorHAnsi"/>
        </w:rPr>
        <w:fldChar w:fldCharType="begin"/>
      </w:r>
      <w:r w:rsidR="007F67F8" w:rsidRPr="00D925E3">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D925E3">
        <w:rPr>
          <w:rFonts w:cstheme="minorHAnsi"/>
        </w:rPr>
        <w:fldChar w:fldCharType="separate"/>
      </w:r>
      <w:r w:rsidR="007F67F8" w:rsidRPr="00D925E3">
        <w:rPr>
          <w:rFonts w:cstheme="minorHAnsi"/>
        </w:rPr>
        <w:t>(Wang et al., 2023)</w:t>
      </w:r>
      <w:r w:rsidR="007F67F8" w:rsidRPr="00D925E3">
        <w:rPr>
          <w:rFonts w:cstheme="minorHAnsi"/>
        </w:rPr>
        <w:fldChar w:fldCharType="end"/>
      </w:r>
      <w:r w:rsidR="007710C2" w:rsidRPr="00D925E3">
        <w:rPr>
          <w:rFonts w:cstheme="minorHAnsi"/>
        </w:rPr>
        <w:t>.</w:t>
      </w:r>
      <w:r w:rsidR="00C11E65" w:rsidRPr="00D925E3">
        <w:rPr>
          <w:rFonts w:cstheme="minorHAnsi"/>
        </w:rPr>
        <w:t xml:space="preserve"> </w:t>
      </w:r>
      <w:r w:rsidR="00D96FF9" w:rsidRPr="00D925E3">
        <w:rPr>
          <w:rFonts w:cstheme="minorHAnsi"/>
        </w:rPr>
        <w:t>Interactions between a</w:t>
      </w:r>
      <w:r w:rsidR="00AC430D">
        <w:rPr>
          <w:rFonts w:cstheme="minorHAnsi"/>
        </w:rPr>
        <w:t xml:space="preserve"> multilocus genetic profile score</w:t>
      </w:r>
      <w:r w:rsidR="00C11E65" w:rsidRPr="00D925E3">
        <w:rPr>
          <w:rFonts w:cstheme="minorHAnsi"/>
        </w:rPr>
        <w:t xml:space="preserve"> </w:t>
      </w:r>
      <w:r w:rsidR="00AC430D">
        <w:rPr>
          <w:rFonts w:cstheme="minorHAnsi"/>
        </w:rPr>
        <w:t xml:space="preserve">(MGPS) </w:t>
      </w:r>
      <w:r w:rsidR="00C11E65" w:rsidRPr="00D925E3">
        <w:rPr>
          <w:rFonts w:cstheme="minorHAnsi"/>
        </w:rPr>
        <w:t xml:space="preserve">based on four </w:t>
      </w:r>
      <w:ins w:id="53" w:author="Jennifer K Forsyth" w:date="2024-06-24T11:48:00Z">
        <w:r w:rsidR="00D115BC">
          <w:rPr>
            <w:rFonts w:cstheme="minorHAnsi"/>
          </w:rPr>
          <w:t xml:space="preserve">key </w:t>
        </w:r>
      </w:ins>
      <w:r w:rsidR="00C11E65" w:rsidRPr="00D925E3">
        <w:rPr>
          <w:rFonts w:cstheme="minorHAnsi"/>
        </w:rPr>
        <w:t xml:space="preserve">HPA axis genes </w:t>
      </w:r>
      <w:commentRangeStart w:id="54"/>
      <w:commentRangeStart w:id="55"/>
      <w:r w:rsidR="00C11E65" w:rsidRPr="00D925E3">
        <w:rPr>
          <w:rFonts w:cstheme="minorHAnsi"/>
        </w:rPr>
        <w:t>(FKBP5, NR3C1, NR3C2, and GRHR1)</w:t>
      </w:r>
      <w:r w:rsidR="00D96FF9" w:rsidRPr="00D925E3">
        <w:rPr>
          <w:rFonts w:cstheme="minorHAnsi"/>
        </w:rPr>
        <w:t xml:space="preserve"> </w:t>
      </w:r>
      <w:commentRangeEnd w:id="54"/>
      <w:r w:rsidR="001449D3">
        <w:rPr>
          <w:rStyle w:val="CommentReference"/>
        </w:rPr>
        <w:commentReference w:id="54"/>
      </w:r>
      <w:commentRangeEnd w:id="55"/>
      <w:r w:rsidR="00D115BC">
        <w:rPr>
          <w:rStyle w:val="CommentReference"/>
        </w:rPr>
        <w:commentReference w:id="55"/>
      </w:r>
      <w:r w:rsidR="00D96FF9" w:rsidRPr="00D925E3">
        <w:rPr>
          <w:rFonts w:cstheme="minorHAnsi"/>
        </w:rPr>
        <w:t>and environmental factors were also associated with symptoms of depression and anxiety in a sample of Han Chinese adolescents. Higher levels of childhood maltreatment were linked with increased comorbid depression and anxiety symptoms in individuals with high</w:t>
      </w:r>
      <w:r w:rsidR="00AC430D">
        <w:rPr>
          <w:rFonts w:cstheme="minorHAnsi"/>
        </w:rPr>
        <w:t xml:space="preserve"> levels, but not those with low</w:t>
      </w:r>
      <w:r w:rsidR="00D96FF9" w:rsidRPr="00D925E3">
        <w:rPr>
          <w:rFonts w:cstheme="minorHAnsi"/>
        </w:rPr>
        <w:t xml:space="preserve"> levels</w:t>
      </w:r>
      <w:r w:rsidR="00AC430D">
        <w:rPr>
          <w:rFonts w:cstheme="minorHAnsi"/>
        </w:rPr>
        <w:t>,</w:t>
      </w:r>
      <w:r w:rsidR="00D96FF9" w:rsidRPr="00D925E3">
        <w:rPr>
          <w:rFonts w:cstheme="minorHAnsi"/>
        </w:rPr>
        <w:t xml:space="preserve"> of this</w:t>
      </w:r>
      <w:r w:rsidR="00AC430D">
        <w:rPr>
          <w:rFonts w:cstheme="minorHAnsi"/>
        </w:rPr>
        <w:t xml:space="preserve"> HPA axis-related MGPS</w:t>
      </w:r>
      <w:r w:rsidR="00D96FF9" w:rsidRPr="00D925E3">
        <w:rPr>
          <w:rFonts w:cstheme="minorHAnsi"/>
        </w:rPr>
        <w:t xml:space="preserve"> </w:t>
      </w:r>
      <w:r w:rsidR="00D96FF9" w:rsidRPr="00D925E3">
        <w:rPr>
          <w:rFonts w:cstheme="minorHAnsi"/>
        </w:rPr>
        <w:fldChar w:fldCharType="begin"/>
      </w:r>
      <w:r w:rsidR="00D96FF9" w:rsidRPr="00D925E3">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D925E3">
        <w:rPr>
          <w:rFonts w:cstheme="minorHAnsi"/>
        </w:rPr>
        <w:fldChar w:fldCharType="separate"/>
      </w:r>
      <w:r w:rsidR="00D96FF9" w:rsidRPr="00D925E3">
        <w:rPr>
          <w:rFonts w:cstheme="minorHAnsi"/>
        </w:rPr>
        <w:t>(Cao et al., 2024)</w:t>
      </w:r>
      <w:r w:rsidR="00D96FF9" w:rsidRPr="00D925E3">
        <w:rPr>
          <w:rFonts w:cstheme="minorHAnsi"/>
        </w:rPr>
        <w:fldChar w:fldCharType="end"/>
      </w:r>
      <w:r w:rsidR="00D96FF9" w:rsidRPr="00D925E3">
        <w:rPr>
          <w:rFonts w:cstheme="minorHAnsi"/>
        </w:rPr>
        <w:t xml:space="preserve">. </w:t>
      </w:r>
      <w:commentRangeStart w:id="56"/>
      <w:commentRangeStart w:id="57"/>
      <w:r w:rsidR="00D96FF9" w:rsidRPr="00D925E3">
        <w:rPr>
          <w:rFonts w:cstheme="minorHAnsi"/>
        </w:rPr>
        <w:t xml:space="preserve">Similarly, </w:t>
      </w:r>
      <w:r w:rsidR="00AC430D">
        <w:rPr>
          <w:rFonts w:cstheme="minorHAnsi"/>
        </w:rPr>
        <w:t xml:space="preserve">only </w:t>
      </w:r>
      <w:r w:rsidR="00D96FF9" w:rsidRPr="00D925E3">
        <w:rPr>
          <w:rFonts w:cstheme="minorHAnsi"/>
        </w:rPr>
        <w:t>subjects with high</w:t>
      </w:r>
      <w:r w:rsidR="00AC430D">
        <w:rPr>
          <w:rFonts w:cstheme="minorHAnsi"/>
        </w:rPr>
        <w:t xml:space="preserve"> HPA axis-related MGPS</w:t>
      </w:r>
      <w:r w:rsidR="00D96FF9" w:rsidRPr="00D925E3">
        <w:rPr>
          <w:rFonts w:cstheme="minorHAnsi"/>
        </w:rPr>
        <w:t xml:space="preserve"> displayed stronger interactions between childhood maltreatment, exposure to recent interpersonal stress, and symptoms of depression </w:t>
      </w:r>
      <w:r w:rsidR="00E80C04" w:rsidRPr="00D925E3">
        <w:rPr>
          <w:rFonts w:cstheme="minorHAnsi"/>
        </w:rPr>
        <w:fldChar w:fldCharType="begin"/>
      </w:r>
      <w:r w:rsidR="00E80C04" w:rsidRPr="00D925E3">
        <w:rPr>
          <w:rFonts w:cstheme="minorHAnsi"/>
        </w:rPr>
        <w:instrText xml:space="preserve"> ADDIN ZOTERO_ITEM CSL_CITATION {"citationID":"a2acec0iilp","properties":{"formattedCitation":"(Sun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00E80C04" w:rsidRPr="00D925E3">
        <w:rPr>
          <w:rFonts w:cstheme="minorHAnsi"/>
        </w:rPr>
        <w:fldChar w:fldCharType="separate"/>
      </w:r>
      <w:r w:rsidR="00E80C04" w:rsidRPr="00D925E3">
        <w:rPr>
          <w:rFonts w:cstheme="minorHAnsi"/>
        </w:rPr>
        <w:t>(Sun &amp; Cao, 2024)</w:t>
      </w:r>
      <w:r w:rsidR="00E80C04" w:rsidRPr="00D925E3">
        <w:rPr>
          <w:rFonts w:cstheme="minorHAnsi"/>
        </w:rPr>
        <w:fldChar w:fldCharType="end"/>
      </w:r>
      <w:r w:rsidR="00D96FF9" w:rsidRPr="00D925E3">
        <w:rPr>
          <w:rFonts w:cstheme="minorHAnsi"/>
        </w:rPr>
        <w:t>.</w:t>
      </w:r>
      <w:r w:rsidR="00851B4B" w:rsidRPr="00D925E3">
        <w:rPr>
          <w:rFonts w:cstheme="minorHAnsi"/>
        </w:rPr>
        <w:t xml:space="preserve"> </w:t>
      </w:r>
      <w:commentRangeEnd w:id="56"/>
      <w:r w:rsidR="001449D3">
        <w:rPr>
          <w:rStyle w:val="CommentReference"/>
        </w:rPr>
        <w:commentReference w:id="56"/>
      </w:r>
      <w:commentRangeEnd w:id="57"/>
      <w:r w:rsidR="00D115BC">
        <w:rPr>
          <w:rStyle w:val="CommentReference"/>
        </w:rPr>
        <w:commentReference w:id="57"/>
      </w:r>
      <w:r w:rsidR="00AC430D">
        <w:rPr>
          <w:rFonts w:cstheme="minorHAnsi"/>
        </w:rPr>
        <w:t xml:space="preserve">Given the </w:t>
      </w:r>
      <w:r w:rsidR="001449D3">
        <w:rPr>
          <w:rFonts w:cstheme="minorHAnsi"/>
        </w:rPr>
        <w:t>impact</w:t>
      </w:r>
      <w:r w:rsidR="00AC430D">
        <w:rPr>
          <w:rFonts w:cstheme="minorHAnsi"/>
        </w:rPr>
        <w:t xml:space="preserve"> of gene by environment interactions on psychopathology, t</w:t>
      </w:r>
      <w:r w:rsidR="00E27A4D" w:rsidRPr="00D925E3">
        <w:rPr>
          <w:rFonts w:cstheme="minorHAnsi"/>
        </w:rPr>
        <w:t xml:space="preserve">he final </w:t>
      </w:r>
      <w:r w:rsidR="00E27A4D" w:rsidRPr="00D925E3">
        <w:rPr>
          <w:rFonts w:cstheme="minorHAnsi"/>
        </w:rPr>
        <w:lastRenderedPageBreak/>
        <w:t>research question of th</w:t>
      </w:r>
      <w:r w:rsidR="001449D3">
        <w:rPr>
          <w:rFonts w:cstheme="minorHAnsi"/>
        </w:rPr>
        <w:t xml:space="preserve">is </w:t>
      </w:r>
      <w:r w:rsidR="00E27A4D" w:rsidRPr="00D925E3">
        <w:rPr>
          <w:rFonts w:cstheme="minorHAnsi"/>
        </w:rPr>
        <w:t xml:space="preserve">study explores potential </w:t>
      </w:r>
      <w:r w:rsidR="00AC430D">
        <w:rPr>
          <w:rFonts w:cstheme="minorHAnsi"/>
        </w:rPr>
        <w:t xml:space="preserve">interactions between </w:t>
      </w:r>
      <w:r w:rsidR="00E27A4D" w:rsidRPr="00D925E3">
        <w:rPr>
          <w:rFonts w:cstheme="minorHAnsi"/>
        </w:rPr>
        <w:t xml:space="preserve">the stress-sensitivity PRS and environmental factors. </w:t>
      </w:r>
      <w:r w:rsidR="00E27A4D" w:rsidRPr="00D925E3">
        <w:rPr>
          <w:rFonts w:cstheme="minorHAnsi"/>
          <w:i/>
          <w:iCs/>
        </w:rPr>
        <w:t>RQ3:</w:t>
      </w:r>
      <w:r w:rsidR="00E27A4D" w:rsidRPr="00D925E3">
        <w:rPr>
          <w:rFonts w:cstheme="minorHAnsi"/>
        </w:rPr>
        <w:t xml:space="preserve"> How do environmental factors as defined by the exposome or by a cumulative adverse event score affect the relationships between stress-sensitivity or psychiatric disorder PRS and emotional and behavioral problems?</w:t>
      </w:r>
    </w:p>
    <w:p w14:paraId="3723428F" w14:textId="3F599857" w:rsidR="00851B4B" w:rsidRPr="00D925E3" w:rsidRDefault="00AC430D" w:rsidP="007C5C87">
      <w:pPr>
        <w:spacing w:line="480" w:lineRule="auto"/>
        <w:rPr>
          <w:rFonts w:cstheme="minorHAnsi"/>
        </w:rPr>
      </w:pPr>
      <w:r>
        <w:rPr>
          <w:rFonts w:cstheme="minorHAnsi"/>
        </w:rPr>
        <w:tab/>
        <w:t xml:space="preserve">Overall, the proposed study </w:t>
      </w:r>
      <w:r w:rsidR="00FD1F42">
        <w:rPr>
          <w:rFonts w:cstheme="minorHAnsi"/>
        </w:rPr>
        <w:t xml:space="preserve">uniquely </w:t>
      </w:r>
      <w:r>
        <w:rPr>
          <w:rFonts w:cstheme="minorHAnsi"/>
        </w:rPr>
        <w:t xml:space="preserve">approaches the relationship between genetics and psychopathology by using an experimentally-derived stress-sensitivity PRS. By </w:t>
      </w:r>
      <w:commentRangeStart w:id="58"/>
      <w:r>
        <w:rPr>
          <w:rFonts w:cstheme="minorHAnsi"/>
        </w:rPr>
        <w:t xml:space="preserve">directly </w:t>
      </w:r>
      <w:commentRangeEnd w:id="58"/>
      <w:r w:rsidR="001449D3">
        <w:rPr>
          <w:rStyle w:val="CommentReference"/>
        </w:rPr>
        <w:commentReference w:id="58"/>
      </w:r>
      <w:r>
        <w:rPr>
          <w:rFonts w:cstheme="minorHAnsi"/>
        </w:rPr>
        <w:t>investigating the relationship between the stress-sensitivity PRS and psychopathology</w:t>
      </w:r>
      <w:r w:rsidR="00FD1F42">
        <w:rPr>
          <w:rFonts w:cstheme="minorHAnsi"/>
        </w:rPr>
        <w:t xml:space="preserve"> (RQ1)</w:t>
      </w:r>
      <w:r>
        <w:rPr>
          <w:rFonts w:cstheme="minorHAnsi"/>
        </w:rPr>
        <w:t xml:space="preserve">, it extends prior work which indirectly </w:t>
      </w:r>
      <w:r w:rsidR="00FD1F42">
        <w:rPr>
          <w:rFonts w:cstheme="minorHAnsi"/>
        </w:rPr>
        <w:t>linked these variables</w:t>
      </w:r>
      <w:r>
        <w:rPr>
          <w:rFonts w:cstheme="minorHAnsi"/>
        </w:rPr>
        <w:t xml:space="preserve"> </w:t>
      </w:r>
      <w:commentRangeStart w:id="59"/>
      <w:r>
        <w:rPr>
          <w:rFonts w:cstheme="minorHAnsi"/>
        </w:rPr>
        <w:t>based on changes in postmortem brain tissue of individuals with psychiatric disorders and physiological markers of stress reactivity</w:t>
      </w:r>
      <w:r w:rsidR="00FD1F42">
        <w:rPr>
          <w:rFonts w:cstheme="minorHAnsi"/>
        </w:rPr>
        <w:t xml:space="preserve"> which differed based on subject PRS. </w:t>
      </w:r>
      <w:commentRangeEnd w:id="59"/>
      <w:r w:rsidR="001449D3">
        <w:rPr>
          <w:rStyle w:val="CommentReference"/>
        </w:rPr>
        <w:commentReference w:id="59"/>
      </w:r>
      <w:r w:rsidR="00FD1F42">
        <w:rPr>
          <w:rFonts w:cstheme="minorHAnsi"/>
        </w:rPr>
        <w:t xml:space="preserve">This study also takes a novel approach to examining links between genetics and psychiatric outcomes by comparing </w:t>
      </w:r>
      <w:r w:rsidR="001449D3">
        <w:rPr>
          <w:rFonts w:cstheme="minorHAnsi"/>
        </w:rPr>
        <w:t>the</w:t>
      </w:r>
      <w:r w:rsidR="00FD1F42">
        <w:rPr>
          <w:rFonts w:cstheme="minorHAnsi"/>
        </w:rPr>
        <w:t xml:space="preserve"> experimentally-derived stress-sensitivity PRS with more traditional PRS created based on GWAS summary statistics (RQ2). Finally, the</w:t>
      </w:r>
      <w:r w:rsidR="00B77D62">
        <w:rPr>
          <w:rFonts w:cstheme="minorHAnsi"/>
        </w:rPr>
        <w:t xml:space="preserve"> present study </w:t>
      </w:r>
      <w:r w:rsidR="006B3D5C">
        <w:rPr>
          <w:rFonts w:cstheme="minorHAnsi"/>
        </w:rPr>
        <w:t>further</w:t>
      </w:r>
      <w:r w:rsidR="00CE3233">
        <w:rPr>
          <w:rFonts w:cstheme="minorHAnsi"/>
        </w:rPr>
        <w:t xml:space="preserve">s </w:t>
      </w:r>
      <w:r w:rsidR="00724E43">
        <w:rPr>
          <w:rFonts w:cstheme="minorHAnsi"/>
        </w:rPr>
        <w:t xml:space="preserve">our understanding of the role of gene by environment interactions on psychopathology by analyzing the combined effects of </w:t>
      </w:r>
      <w:r w:rsidR="001449D3">
        <w:rPr>
          <w:rFonts w:cstheme="minorHAnsi"/>
        </w:rPr>
        <w:t xml:space="preserve">the </w:t>
      </w:r>
      <w:r w:rsidR="00724E43">
        <w:rPr>
          <w:rFonts w:cstheme="minorHAnsi"/>
        </w:rPr>
        <w:t xml:space="preserve">stress-sensitivity PRS and two different types of </w:t>
      </w:r>
      <w:r w:rsidR="005F2F68">
        <w:rPr>
          <w:rFonts w:cstheme="minorHAnsi"/>
        </w:rPr>
        <w:t>environmental measures (RQ3).</w:t>
      </w:r>
    </w:p>
    <w:p w14:paraId="45279ADF" w14:textId="094F0298" w:rsidR="00BE606A" w:rsidRPr="00D925E3" w:rsidRDefault="00BE606A" w:rsidP="00DD095B">
      <w:pPr>
        <w:spacing w:line="480" w:lineRule="auto"/>
        <w:jc w:val="center"/>
        <w:rPr>
          <w:rFonts w:cstheme="minorHAnsi"/>
          <w:b/>
          <w:bCs/>
        </w:rPr>
      </w:pPr>
      <w:r w:rsidRPr="00D925E3">
        <w:rPr>
          <w:rFonts w:cstheme="minorHAnsi"/>
          <w:b/>
          <w:bCs/>
        </w:rPr>
        <w:t>Method</w:t>
      </w:r>
      <w:r w:rsidR="0052769A" w:rsidRPr="00D925E3">
        <w:rPr>
          <w:rFonts w:cstheme="minorHAnsi"/>
          <w:b/>
          <w:bCs/>
        </w:rPr>
        <w:t>s</w:t>
      </w:r>
    </w:p>
    <w:p w14:paraId="173ACC6D" w14:textId="425E775B" w:rsidR="00187F50" w:rsidRPr="00D925E3" w:rsidRDefault="0052769A" w:rsidP="00DD095B">
      <w:pPr>
        <w:spacing w:line="480" w:lineRule="auto"/>
        <w:rPr>
          <w:rFonts w:cstheme="minorHAnsi"/>
          <w:b/>
          <w:bCs/>
        </w:rPr>
      </w:pPr>
      <w:r w:rsidRPr="00D925E3">
        <w:rPr>
          <w:rFonts w:cstheme="minorHAnsi"/>
          <w:b/>
          <w:bCs/>
        </w:rPr>
        <w:t>Sample</w:t>
      </w:r>
      <w:r w:rsidR="00187F50" w:rsidRPr="00D925E3">
        <w:rPr>
          <w:rFonts w:cstheme="minorHAnsi"/>
          <w:b/>
          <w:bCs/>
        </w:rPr>
        <w:t xml:space="preserve"> description</w:t>
      </w:r>
    </w:p>
    <w:p w14:paraId="72BABC38" w14:textId="3EFAADBF" w:rsidR="00187F50" w:rsidRPr="00D925E3" w:rsidRDefault="00645980" w:rsidP="00DD095B">
      <w:pPr>
        <w:spacing w:line="480" w:lineRule="auto"/>
        <w:ind w:firstLine="720"/>
        <w:rPr>
          <w:rFonts w:cstheme="minorHAnsi"/>
        </w:rPr>
      </w:pPr>
      <w:r>
        <w:rPr>
          <w:rFonts w:cstheme="minorHAnsi"/>
        </w:rPr>
        <w:t>The ABCD</w:t>
      </w:r>
      <w:r w:rsidR="00587584" w:rsidRPr="00D925E3">
        <w:rPr>
          <w:rFonts w:cstheme="minorHAnsi"/>
        </w:rPr>
        <w:t xml:space="preserve"> Study is an</w:t>
      </w:r>
      <w:r w:rsidR="00187F50" w:rsidRPr="00D925E3">
        <w:rPr>
          <w:rFonts w:cstheme="minorHAnsi"/>
        </w:rPr>
        <w:t xml:space="preserve"> ongoing, longitudinal study </w:t>
      </w:r>
      <w:r w:rsidR="00587584" w:rsidRPr="00D925E3">
        <w:rPr>
          <w:rFonts w:cstheme="minorHAnsi"/>
        </w:rPr>
        <w:t>which</w:t>
      </w:r>
      <w:r w:rsidR="00187F50" w:rsidRPr="00D925E3">
        <w:rPr>
          <w:rFonts w:cstheme="minorHAnsi"/>
        </w:rPr>
        <w:t xml:space="preserve"> </w:t>
      </w:r>
      <w:r w:rsidR="00587584" w:rsidRPr="00D925E3">
        <w:rPr>
          <w:rFonts w:cstheme="minorHAnsi"/>
        </w:rPr>
        <w:t>sample</w:t>
      </w:r>
      <w:r>
        <w:rPr>
          <w:rFonts w:cstheme="minorHAnsi"/>
        </w:rPr>
        <w:t>d</w:t>
      </w:r>
      <w:r w:rsidR="00187F50" w:rsidRPr="00D925E3">
        <w:rPr>
          <w:rFonts w:cstheme="minorHAnsi"/>
        </w:rPr>
        <w:t xml:space="preserve"> adolescents from across the United States</w:t>
      </w:r>
      <w:r w:rsidR="00587584" w:rsidRPr="00D925E3">
        <w:rPr>
          <w:rFonts w:cstheme="minorHAnsi"/>
        </w:rPr>
        <w:t>. Subject composition</w:t>
      </w:r>
      <w:r w:rsidR="00187F50" w:rsidRPr="00D925E3">
        <w:rPr>
          <w:rFonts w:cstheme="minorHAnsi"/>
        </w:rPr>
        <w:t xml:space="preserve"> is similar to national demographic composition in terms of race, ethnicity, urbanicity, and sex </w:t>
      </w:r>
      <w:r w:rsidR="00187F50" w:rsidRPr="00D925E3">
        <w:rPr>
          <w:rFonts w:cstheme="minorHAnsi"/>
        </w:rPr>
        <w:fldChar w:fldCharType="begin"/>
      </w:r>
      <w:r w:rsidR="00187F50" w:rsidRPr="00D925E3">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D925E3">
        <w:rPr>
          <w:rFonts w:cstheme="minorHAnsi"/>
        </w:rPr>
        <w:fldChar w:fldCharType="separate"/>
      </w:r>
      <w:r w:rsidR="00187F50" w:rsidRPr="00D925E3">
        <w:rPr>
          <w:rFonts w:cstheme="minorHAnsi"/>
        </w:rPr>
        <w:t>(Compton et al., 2019)</w:t>
      </w:r>
      <w:r w:rsidR="00187F50" w:rsidRPr="00D925E3">
        <w:rPr>
          <w:rFonts w:cstheme="minorHAnsi"/>
        </w:rPr>
        <w:fldChar w:fldCharType="end"/>
      </w:r>
      <w:r w:rsidR="00187F50" w:rsidRPr="00D925E3">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D925E3">
        <w:rPr>
          <w:rFonts w:cstheme="minorHAnsi"/>
        </w:rPr>
        <w:t xml:space="preserve"> (data currently available for 3718 participants)</w:t>
      </w:r>
      <w:r w:rsidR="00187F50" w:rsidRPr="00D925E3">
        <w:rPr>
          <w:rFonts w:cstheme="minorHAnsi"/>
        </w:rPr>
        <w:t xml:space="preserve">, based on prior attrition, information should be available for about 9826 </w:t>
      </w:r>
      <w:commentRangeStart w:id="60"/>
      <w:r w:rsidR="00187F50" w:rsidRPr="00D925E3">
        <w:rPr>
          <w:rFonts w:cstheme="minorHAnsi"/>
        </w:rPr>
        <w:t>adolescents</w:t>
      </w:r>
      <w:commentRangeEnd w:id="60"/>
      <w:r w:rsidR="002D34F1">
        <w:rPr>
          <w:rStyle w:val="CommentReference"/>
        </w:rPr>
        <w:commentReference w:id="60"/>
      </w:r>
      <w:ins w:id="61" w:author="Jennifer K Forsyth" w:date="2024-06-24T12:21:00Z">
        <w:r w:rsidR="002D34F1">
          <w:rPr>
            <w:rFonts w:cstheme="minorHAnsi"/>
          </w:rPr>
          <w:t xml:space="preserve"> </w:t>
        </w:r>
      </w:ins>
      <w:r w:rsidR="00187F50" w:rsidRPr="00D925E3">
        <w:rPr>
          <w:rFonts w:cstheme="minorHAnsi"/>
        </w:rPr>
        <w:t xml:space="preserve">. The proposed study will use </w:t>
      </w:r>
      <w:r w:rsidR="00187F50" w:rsidRPr="00D925E3">
        <w:rPr>
          <w:rFonts w:cstheme="minorHAnsi"/>
        </w:rPr>
        <w:lastRenderedPageBreak/>
        <w:t xml:space="preserve">outcome measures from year four follow-up visits, as preliminary data suggest that prevalence for psychopathology is much greater in year four compared to earlier timepoints. For example, current diagnoses of GAD in year four were 2.8 times larger than those in year </w:t>
      </w:r>
      <w:r w:rsidR="00587584" w:rsidRPr="00D925E3">
        <w:rPr>
          <w:rFonts w:cstheme="minorHAnsi"/>
        </w:rPr>
        <w:t>two</w:t>
      </w:r>
      <w:r w:rsidR="00187F50" w:rsidRPr="00D925E3">
        <w:rPr>
          <w:rFonts w:cstheme="minorHAnsi"/>
        </w:rPr>
        <w:t xml:space="preserve">, and current diagnoses of MDD in year four were about four times larger than those in year </w:t>
      </w:r>
      <w:r w:rsidR="00587584" w:rsidRPr="00D925E3">
        <w:rPr>
          <w:rFonts w:cstheme="minorHAnsi"/>
        </w:rPr>
        <w:t>two</w:t>
      </w:r>
      <w:r w:rsidR="00187F50" w:rsidRPr="00D925E3">
        <w:rPr>
          <w:rFonts w:cstheme="minorHAnsi"/>
        </w:rPr>
        <w:t>.</w:t>
      </w:r>
      <w:r w:rsidR="00A959E1" w:rsidRPr="00D925E3">
        <w:rPr>
          <w:rFonts w:cstheme="minorHAnsi"/>
        </w:rPr>
        <w:t xml:space="preserve"> In year four, youth participants were </w:t>
      </w:r>
      <w:r w:rsidR="00587584" w:rsidRPr="00D925E3">
        <w:rPr>
          <w:rFonts w:cstheme="minorHAnsi"/>
        </w:rPr>
        <w:t>52.82% male, 47.15% female, and 0.02% intersex</w:t>
      </w:r>
      <w:r w:rsidR="00A959E1" w:rsidRPr="00D925E3">
        <w:rPr>
          <w:rFonts w:cstheme="minorHAnsi"/>
        </w:rPr>
        <w:t>.</w:t>
      </w:r>
      <w:r w:rsidR="00786EBD" w:rsidRPr="00D925E3">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D925E3">
        <w:rPr>
          <w:rFonts w:cstheme="minorHAnsi"/>
        </w:rPr>
        <w:t xml:space="preserve"> Combined family household incomes pre-tax were as follows: </w:t>
      </w:r>
      <w:r w:rsidR="00587584" w:rsidRPr="00D925E3">
        <w:rPr>
          <w:rFonts w:cstheme="minorHAnsi"/>
        </w:rPr>
        <w:t>1.86</w:t>
      </w:r>
      <w:r w:rsidR="00A959E1" w:rsidRPr="00D925E3">
        <w:rPr>
          <w:rFonts w:cstheme="minorHAnsi"/>
        </w:rPr>
        <w:t xml:space="preserve">% less than $5,000; </w:t>
      </w:r>
      <w:r w:rsidR="00587584" w:rsidRPr="00D925E3">
        <w:rPr>
          <w:rFonts w:cstheme="minorHAnsi"/>
        </w:rPr>
        <w:t>1.69</w:t>
      </w:r>
      <w:r w:rsidR="00A959E1" w:rsidRPr="00D925E3">
        <w:rPr>
          <w:rFonts w:cstheme="minorHAnsi"/>
        </w:rPr>
        <w:t xml:space="preserve">% $5,000 through $11,999; </w:t>
      </w:r>
      <w:r w:rsidR="00587584" w:rsidRPr="00D925E3">
        <w:rPr>
          <w:rFonts w:cstheme="minorHAnsi"/>
        </w:rPr>
        <w:t>1.43</w:t>
      </w:r>
      <w:r w:rsidR="00A959E1" w:rsidRPr="00D925E3">
        <w:rPr>
          <w:rFonts w:cstheme="minorHAnsi"/>
        </w:rPr>
        <w:t xml:space="preserve">% $12.000 through $15,999; </w:t>
      </w:r>
      <w:r w:rsidR="00587584" w:rsidRPr="00D925E3">
        <w:rPr>
          <w:rFonts w:cstheme="minorHAnsi"/>
        </w:rPr>
        <w:t>3.25</w:t>
      </w:r>
      <w:r w:rsidR="00A959E1" w:rsidRPr="00D925E3">
        <w:rPr>
          <w:rFonts w:cstheme="minorHAnsi"/>
        </w:rPr>
        <w:t xml:space="preserve">% $16,000 through $24.999; </w:t>
      </w:r>
      <w:r w:rsidR="00587584" w:rsidRPr="00D925E3">
        <w:rPr>
          <w:rFonts w:cstheme="minorHAnsi"/>
        </w:rPr>
        <w:t>4.14</w:t>
      </w:r>
      <w:r w:rsidR="00A959E1" w:rsidRPr="00D925E3">
        <w:rPr>
          <w:rFonts w:cstheme="minorHAnsi"/>
        </w:rPr>
        <w:t xml:space="preserve">% $25,000 through $34,999; </w:t>
      </w:r>
      <w:r w:rsidR="00587584" w:rsidRPr="00D925E3">
        <w:rPr>
          <w:rFonts w:cstheme="minorHAnsi"/>
        </w:rPr>
        <w:t>6.56</w:t>
      </w:r>
      <w:r w:rsidR="00A959E1" w:rsidRPr="00D925E3">
        <w:rPr>
          <w:rFonts w:cstheme="minorHAnsi"/>
        </w:rPr>
        <w:t xml:space="preserve">% $35,000 through $49,999; </w:t>
      </w:r>
      <w:r w:rsidR="00587584" w:rsidRPr="00D925E3">
        <w:rPr>
          <w:rFonts w:cstheme="minorHAnsi"/>
        </w:rPr>
        <w:t>10.84</w:t>
      </w:r>
      <w:r w:rsidR="00A959E1" w:rsidRPr="00D925E3">
        <w:rPr>
          <w:rFonts w:cstheme="minorHAnsi"/>
        </w:rPr>
        <w:t>% $50,000 through $74,999; 1</w:t>
      </w:r>
      <w:r w:rsidR="00587584" w:rsidRPr="00D925E3">
        <w:rPr>
          <w:rFonts w:cstheme="minorHAnsi"/>
        </w:rPr>
        <w:t>2.64</w:t>
      </w:r>
      <w:r w:rsidR="00A959E1" w:rsidRPr="00D925E3">
        <w:rPr>
          <w:rFonts w:cstheme="minorHAnsi"/>
        </w:rPr>
        <w:t xml:space="preserve">% $75,000 through $99,999; </w:t>
      </w:r>
      <w:r w:rsidR="00587584" w:rsidRPr="00D925E3">
        <w:rPr>
          <w:rFonts w:cstheme="minorHAnsi"/>
        </w:rPr>
        <w:t>32.92</w:t>
      </w:r>
      <w:r w:rsidR="00A959E1" w:rsidRPr="00D925E3">
        <w:rPr>
          <w:rFonts w:cstheme="minorHAnsi"/>
        </w:rPr>
        <w:t>% $100,000 through $199,999; and 1</w:t>
      </w:r>
      <w:r w:rsidR="00587584" w:rsidRPr="00D925E3">
        <w:rPr>
          <w:rFonts w:cstheme="minorHAnsi"/>
        </w:rPr>
        <w:t>6.03</w:t>
      </w:r>
      <w:r w:rsidR="00A959E1" w:rsidRPr="00D925E3">
        <w:rPr>
          <w:rFonts w:cstheme="minorHAnsi"/>
        </w:rPr>
        <w:t>% $200,000 and greater.</w:t>
      </w:r>
      <w:r w:rsidR="00786EBD" w:rsidRPr="00D925E3">
        <w:rPr>
          <w:rFonts w:cstheme="minorHAnsi"/>
        </w:rPr>
        <w:t xml:space="preserve"> </w:t>
      </w:r>
    </w:p>
    <w:p w14:paraId="2A9E2F06" w14:textId="20677B75" w:rsidR="00187F50" w:rsidRPr="00D925E3" w:rsidRDefault="00187F50" w:rsidP="00DD095B">
      <w:pPr>
        <w:spacing w:line="480" w:lineRule="auto"/>
        <w:rPr>
          <w:rFonts w:cstheme="minorHAnsi"/>
          <w:b/>
          <w:bCs/>
        </w:rPr>
      </w:pPr>
      <w:r w:rsidRPr="00D925E3">
        <w:rPr>
          <w:rFonts w:cstheme="minorHAnsi"/>
          <w:b/>
          <w:bCs/>
        </w:rPr>
        <w:t>Genetics</w:t>
      </w:r>
    </w:p>
    <w:p w14:paraId="0269F1EA" w14:textId="2BC2AF3D" w:rsidR="00187F50" w:rsidRPr="00D925E3" w:rsidRDefault="00187F50" w:rsidP="00DD095B">
      <w:pPr>
        <w:spacing w:line="480" w:lineRule="auto"/>
        <w:ind w:firstLine="720"/>
        <w:rPr>
          <w:rFonts w:cstheme="minorHAnsi"/>
        </w:rPr>
      </w:pPr>
      <w:r w:rsidRPr="00D925E3">
        <w:rPr>
          <w:rFonts w:cstheme="minorHAnsi"/>
        </w:rPr>
        <w:t>Genetic material was collected primarily through saliva, though some participants provided blood samples. Genotyping was performed with Affymetrix Axiom Smokescreen Arrays</w:t>
      </w:r>
      <w:ins w:id="62" w:author="Jennifer K Forsyth" w:date="2024-06-24T11:56:00Z">
        <w:r w:rsidR="00C41806">
          <w:rPr>
            <w:rFonts w:cstheme="minorHAnsi"/>
          </w:rPr>
          <w:t>.</w:t>
        </w:r>
      </w:ins>
      <w:del w:id="63" w:author="Jennifer K Forsyth" w:date="2024-06-24T11:56:00Z">
        <w:r w:rsidR="00645980" w:rsidDel="00C41806">
          <w:rPr>
            <w:rFonts w:cstheme="minorHAnsi"/>
          </w:rPr>
          <w:delText>,</w:delText>
        </w:r>
        <w:r w:rsidRPr="00D925E3" w:rsidDel="00C41806">
          <w:rPr>
            <w:rFonts w:cstheme="minorHAnsi"/>
          </w:rPr>
          <w:delText xml:space="preserve"> and reads </w:delText>
        </w:r>
        <w:commentRangeStart w:id="64"/>
        <w:r w:rsidRPr="00D925E3" w:rsidDel="00C41806">
          <w:rPr>
            <w:rFonts w:cstheme="minorHAnsi"/>
          </w:rPr>
          <w:delText>were</w:delText>
        </w:r>
      </w:del>
      <w:commentRangeEnd w:id="64"/>
      <w:r w:rsidR="00C41806">
        <w:rPr>
          <w:rStyle w:val="CommentReference"/>
        </w:rPr>
        <w:commentReference w:id="64"/>
      </w:r>
      <w:del w:id="65" w:author="Jennifer K Forsyth" w:date="2024-06-24T11:56:00Z">
        <w:r w:rsidRPr="00D925E3" w:rsidDel="00C41806">
          <w:rPr>
            <w:rFonts w:cstheme="minorHAnsi"/>
          </w:rPr>
          <w:delText xml:space="preserve"> aligned with Human Genome hg19 build</w:delText>
        </w:r>
      </w:del>
      <w:r w:rsidRPr="00D925E3">
        <w:rPr>
          <w:rFonts w:cstheme="minorHAnsi"/>
        </w:rPr>
        <w:t xml:space="preserve">. The ABCD Data Analysis, Informatics, and Resource Center performed quality control which included removal of variants with more than 10% missingness and removal of subjects with more than 20% missing calls or excessive relatedness </w:t>
      </w:r>
      <w:r w:rsidRPr="00D925E3">
        <w:rPr>
          <w:rFonts w:cstheme="minorHAnsi"/>
        </w:rPr>
        <w:fldChar w:fldCharType="begin"/>
      </w:r>
      <w:r w:rsidRPr="00D925E3">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D925E3">
        <w:rPr>
          <w:rFonts w:cstheme="minorHAnsi"/>
        </w:rPr>
        <w:fldChar w:fldCharType="separate"/>
      </w:r>
      <w:r w:rsidRPr="00D925E3">
        <w:rPr>
          <w:rFonts w:cstheme="minorHAnsi"/>
        </w:rPr>
        <w:t>(Fan et al., 2023)</w:t>
      </w:r>
      <w:r w:rsidRPr="00D925E3">
        <w:rPr>
          <w:rFonts w:cstheme="minorHAnsi"/>
        </w:rPr>
        <w:fldChar w:fldCharType="end"/>
      </w:r>
      <w:r w:rsidRPr="00D925E3">
        <w:rPr>
          <w:rFonts w:cstheme="minorHAnsi"/>
        </w:rPr>
        <w:t xml:space="preserve">. </w:t>
      </w:r>
    </w:p>
    <w:p w14:paraId="462994F3" w14:textId="0CABA066" w:rsidR="00D713A1" w:rsidRPr="00D925E3" w:rsidRDefault="00D713A1" w:rsidP="00DD095B">
      <w:pPr>
        <w:spacing w:line="480" w:lineRule="auto"/>
        <w:rPr>
          <w:rFonts w:cstheme="minorHAnsi"/>
          <w:b/>
          <w:bCs/>
        </w:rPr>
      </w:pPr>
      <w:r w:rsidRPr="00D925E3">
        <w:rPr>
          <w:rFonts w:cstheme="minorHAnsi"/>
          <w:b/>
          <w:bCs/>
        </w:rPr>
        <w:t>Measures</w:t>
      </w:r>
    </w:p>
    <w:p w14:paraId="79B22B5D" w14:textId="77777777" w:rsidR="00187F50" w:rsidRPr="00D925E3" w:rsidRDefault="00D713A1" w:rsidP="00DD095B">
      <w:pPr>
        <w:spacing w:line="480" w:lineRule="auto"/>
        <w:rPr>
          <w:rFonts w:cstheme="minorHAnsi"/>
          <w:b/>
          <w:bCs/>
          <w:i/>
          <w:iCs/>
        </w:rPr>
      </w:pPr>
      <w:r w:rsidRPr="00D925E3">
        <w:rPr>
          <w:rFonts w:cstheme="minorHAnsi"/>
          <w:b/>
          <w:bCs/>
          <w:i/>
          <w:iCs/>
        </w:rPr>
        <w:t>Child Behavior Checklist (CBCL)</w:t>
      </w:r>
    </w:p>
    <w:p w14:paraId="330DF2F7" w14:textId="345DAECF" w:rsidR="0029514B" w:rsidRPr="00D925E3" w:rsidRDefault="00187F50" w:rsidP="00DD095B">
      <w:pPr>
        <w:spacing w:line="480" w:lineRule="auto"/>
        <w:ind w:firstLine="720"/>
        <w:rPr>
          <w:rFonts w:cstheme="minorHAnsi"/>
        </w:rPr>
      </w:pPr>
      <w:r w:rsidRPr="00D925E3">
        <w:rPr>
          <w:rFonts w:cstheme="minorHAnsi"/>
        </w:rPr>
        <w:t xml:space="preserve">The CBCL is part of the Achenbach System of Empirically Based Assessment and measures emotional and behavioral problems in youth </w:t>
      </w:r>
      <w:r w:rsidRPr="00D925E3">
        <w:rPr>
          <w:rFonts w:cstheme="minorHAnsi"/>
        </w:rPr>
        <w:fldChar w:fldCharType="begin"/>
      </w:r>
      <w:r w:rsidRPr="00D925E3">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D925E3">
        <w:rPr>
          <w:rFonts w:cstheme="minorHAnsi"/>
        </w:rPr>
        <w:fldChar w:fldCharType="separate"/>
      </w:r>
      <w:r w:rsidRPr="00D925E3">
        <w:rPr>
          <w:rFonts w:cstheme="minorHAnsi"/>
        </w:rPr>
        <w:t>(T. M. Achenbach, 2009)</w:t>
      </w:r>
      <w:r w:rsidRPr="00D925E3">
        <w:rPr>
          <w:rFonts w:cstheme="minorHAnsi"/>
        </w:rPr>
        <w:fldChar w:fldCharType="end"/>
      </w:r>
      <w:r w:rsidRPr="00D925E3">
        <w:rPr>
          <w:rFonts w:cstheme="minorHAnsi"/>
        </w:rPr>
        <w:t xml:space="preserve">. </w:t>
      </w:r>
      <w:r w:rsidR="00645980">
        <w:rPr>
          <w:rFonts w:cstheme="minorHAnsi"/>
        </w:rPr>
        <w:t>Responses to</w:t>
      </w:r>
      <w:r w:rsidRPr="00D925E3">
        <w:rPr>
          <w:rFonts w:cstheme="minorHAnsi"/>
        </w:rPr>
        <w:t xml:space="preserve"> 113 items are grouped into eight subscales (rule-breaking, aggression, withdrawn/depressed, anxious/depressed, </w:t>
      </w:r>
      <w:r w:rsidRPr="00D925E3">
        <w:rPr>
          <w:rFonts w:cstheme="minorHAnsi"/>
        </w:rPr>
        <w:lastRenderedPageBreak/>
        <w:t xml:space="preserve">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D925E3">
        <w:rPr>
          <w:rFonts w:cstheme="minorHAnsi"/>
        </w:rPr>
        <w:fldChar w:fldCharType="begin"/>
      </w:r>
      <w:r w:rsidRPr="00D925E3">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D925E3">
        <w:rPr>
          <w:rFonts w:cstheme="minorHAnsi"/>
        </w:rPr>
        <w:fldChar w:fldCharType="separate"/>
      </w:r>
      <w:r w:rsidRPr="00D925E3">
        <w:rPr>
          <w:rFonts w:cstheme="minorHAnsi"/>
        </w:rPr>
        <w:t>(T. Achenbach, 2011)</w:t>
      </w:r>
      <w:r w:rsidRPr="00D925E3">
        <w:rPr>
          <w:rFonts w:cstheme="minorHAnsi"/>
        </w:rPr>
        <w:fldChar w:fldCharType="end"/>
      </w:r>
      <w:r w:rsidRPr="00D925E3">
        <w:rPr>
          <w:rFonts w:cstheme="minorHAnsi"/>
        </w:rPr>
        <w:t>. CBCL scores in the ABCD Study reflect caregiver assessments as it was not administered to youth.</w:t>
      </w:r>
    </w:p>
    <w:p w14:paraId="0CE7FF30" w14:textId="77777777" w:rsidR="00187F50" w:rsidRPr="00D925E3" w:rsidRDefault="00187F50" w:rsidP="00DD095B">
      <w:pPr>
        <w:spacing w:line="480" w:lineRule="auto"/>
        <w:rPr>
          <w:rFonts w:cstheme="minorHAnsi"/>
          <w:b/>
          <w:bCs/>
          <w:i/>
          <w:iCs/>
        </w:rPr>
      </w:pPr>
      <w:r w:rsidRPr="00D925E3">
        <w:rPr>
          <w:rFonts w:cstheme="minorHAnsi"/>
          <w:b/>
          <w:bCs/>
          <w:i/>
          <w:iCs/>
        </w:rPr>
        <w:t>Kiddie Schedule for Affective Disorders and Schizophrenia Computerized Version for DSM-5 (KSADS-COMP)</w:t>
      </w:r>
    </w:p>
    <w:p w14:paraId="1498E5C4" w14:textId="1EACDF8C" w:rsidR="00187F50" w:rsidRPr="00D925E3" w:rsidRDefault="00187F50" w:rsidP="00DD095B">
      <w:pPr>
        <w:spacing w:line="480" w:lineRule="auto"/>
        <w:ind w:firstLine="720"/>
        <w:rPr>
          <w:rFonts w:cstheme="minorHAnsi"/>
          <w:i/>
          <w:iCs/>
        </w:rPr>
      </w:pPr>
      <w:r w:rsidRPr="00D925E3">
        <w:rPr>
          <w:rFonts w:cstheme="minorHAnsi"/>
        </w:rPr>
        <w:t>The KSADS-COMP is a standardized interview with items based on DSM-5 criteria for psychiatric disorders including MDD, ADHD, PTSD</w:t>
      </w:r>
      <w:r w:rsidR="00B96523" w:rsidRPr="00D925E3">
        <w:rPr>
          <w:rFonts w:cstheme="minorHAnsi"/>
        </w:rPr>
        <w:t>, and a variety of anxiety disorders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D925E3">
        <w:rPr>
          <w:rFonts w:cstheme="minorHAnsi"/>
        </w:rPr>
        <w:fldChar w:fldCharType="separate"/>
      </w:r>
      <w:r w:rsidRPr="00D925E3">
        <w:rPr>
          <w:rFonts w:cstheme="minorHAnsi"/>
        </w:rPr>
        <w:t>(Kobak et al., 2013)</w:t>
      </w:r>
      <w:r w:rsidRPr="00D925E3">
        <w:rPr>
          <w:rFonts w:cstheme="minorHAnsi"/>
        </w:rPr>
        <w:fldChar w:fldCharType="end"/>
      </w:r>
      <w:r w:rsidRPr="00D925E3">
        <w:rPr>
          <w:rFonts w:cstheme="minorHAnsi"/>
        </w:rPr>
        <w:t xml:space="preserve">. It has good internal reliability (Cronbach’s α = .91) and convergent validity with clinician-administered scales such as the CBCL </w:t>
      </w:r>
      <w:r w:rsidRPr="00D925E3">
        <w:rPr>
          <w:rFonts w:cstheme="minorHAnsi"/>
        </w:rPr>
        <w:fldChar w:fldCharType="begin"/>
      </w:r>
      <w:r w:rsidRPr="00D925E3">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D925E3">
        <w:rPr>
          <w:rFonts w:cstheme="minorHAnsi"/>
        </w:rPr>
        <w:fldChar w:fldCharType="separate"/>
      </w:r>
      <w:r w:rsidRPr="00D925E3">
        <w:rPr>
          <w:rFonts w:cstheme="minorHAnsi"/>
        </w:rPr>
        <w:t>(Townsend et al., 2020)</w:t>
      </w:r>
      <w:r w:rsidRPr="00D925E3">
        <w:rPr>
          <w:rFonts w:cstheme="minorHAnsi"/>
        </w:rPr>
        <w:fldChar w:fldCharType="end"/>
      </w:r>
      <w:r w:rsidRPr="00D925E3">
        <w:rPr>
          <w:rFonts w:cstheme="minorHAnsi"/>
        </w:rPr>
        <w:t xml:space="preserve">. </w:t>
      </w:r>
      <w:r w:rsidR="00645980">
        <w:rPr>
          <w:rFonts w:cstheme="minorHAnsi"/>
        </w:rPr>
        <w:t>It also</w:t>
      </w:r>
      <w:r w:rsidRPr="00D925E3">
        <w:rPr>
          <w:rFonts w:cstheme="minorHAnsi"/>
        </w:rPr>
        <w:t xml:space="preserve"> has adequate test-retest reliability (κ = .63 to 1.00) </w:t>
      </w:r>
      <w:r w:rsidRPr="00D925E3">
        <w:rPr>
          <w:rFonts w:cstheme="minorHAnsi"/>
        </w:rPr>
        <w:fldChar w:fldCharType="begin"/>
      </w:r>
      <w:r w:rsidRPr="00D925E3">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D925E3">
        <w:rPr>
          <w:rFonts w:cstheme="minorHAnsi"/>
        </w:rPr>
        <w:fldChar w:fldCharType="separate"/>
      </w:r>
      <w:r w:rsidRPr="00D925E3">
        <w:rPr>
          <w:rFonts w:cstheme="minorHAnsi"/>
        </w:rPr>
        <w:t>(Kaufman et al., 1997)</w:t>
      </w:r>
      <w:r w:rsidRPr="00D925E3">
        <w:rPr>
          <w:rFonts w:cstheme="minorHAnsi"/>
        </w:rPr>
        <w:fldChar w:fldCharType="end"/>
      </w:r>
      <w:r w:rsidRPr="00D925E3">
        <w:rPr>
          <w:rFonts w:cstheme="minorHAnsi"/>
        </w:rPr>
        <w:t>. The present study consider</w:t>
      </w:r>
      <w:r w:rsidR="00645980">
        <w:rPr>
          <w:rFonts w:cstheme="minorHAnsi"/>
        </w:rPr>
        <w:t>s</w:t>
      </w:r>
      <w:r w:rsidRPr="00D925E3">
        <w:rPr>
          <w:rFonts w:cstheme="minorHAnsi"/>
        </w:rPr>
        <w:t xml:space="preserve"> both past and present diagnoses and include</w:t>
      </w:r>
      <w:r w:rsidR="00645980">
        <w:rPr>
          <w:rFonts w:cstheme="minorHAnsi"/>
        </w:rPr>
        <w:t>s</w:t>
      </w:r>
      <w:r w:rsidRPr="00D925E3">
        <w:rPr>
          <w:rFonts w:cstheme="minorHAnsi"/>
        </w:rPr>
        <w:t xml:space="preserve"> information from both youth and caregiver reports when available. ADHD and PTSD items were not administered to youth.</w:t>
      </w:r>
    </w:p>
    <w:p w14:paraId="54FA55C8" w14:textId="77777777" w:rsidR="00786EBD" w:rsidRPr="00D925E3" w:rsidRDefault="00786EBD" w:rsidP="00DD095B">
      <w:pPr>
        <w:spacing w:line="480" w:lineRule="auto"/>
        <w:rPr>
          <w:rFonts w:cstheme="minorHAnsi"/>
          <w:b/>
          <w:bCs/>
        </w:rPr>
      </w:pPr>
      <w:r w:rsidRPr="00D925E3">
        <w:rPr>
          <w:rFonts w:cstheme="minorHAnsi"/>
          <w:b/>
          <w:bCs/>
        </w:rPr>
        <w:t>Ancestry</w:t>
      </w:r>
    </w:p>
    <w:p w14:paraId="22B9AFE7" w14:textId="116A2529" w:rsidR="00786EBD" w:rsidRPr="00D925E3" w:rsidRDefault="00786EBD" w:rsidP="00DD095B">
      <w:pPr>
        <w:spacing w:line="480" w:lineRule="auto"/>
        <w:ind w:firstLine="720"/>
        <w:rPr>
          <w:rFonts w:cstheme="minorHAnsi"/>
          <w:b/>
          <w:bCs/>
        </w:rPr>
      </w:pPr>
      <w:r w:rsidRPr="00D925E3">
        <w:rPr>
          <w:rFonts w:cstheme="minorHAnsi"/>
        </w:rPr>
        <w:t xml:space="preserve">Principal component analysis was performed on unpruned ABCD data </w:t>
      </w:r>
      <w:commentRangeStart w:id="66"/>
      <w:r w:rsidRPr="00D925E3">
        <w:rPr>
          <w:rFonts w:cstheme="minorHAnsi"/>
        </w:rPr>
        <w:t xml:space="preserve">with the conservative Hardy-Weinberg flag </w:t>
      </w:r>
      <w:commentRangeEnd w:id="66"/>
      <w:r w:rsidR="00905B54">
        <w:rPr>
          <w:rStyle w:val="CommentReference"/>
        </w:rPr>
        <w:commentReference w:id="66"/>
      </w:r>
      <w:r w:rsidRPr="00D925E3">
        <w:rPr>
          <w:rFonts w:cstheme="minorHAnsi"/>
        </w:rPr>
        <w:t xml:space="preserve">using </w:t>
      </w:r>
      <w:r w:rsidR="00645980">
        <w:rPr>
          <w:rFonts w:cstheme="minorHAnsi"/>
        </w:rPr>
        <w:t xml:space="preserve">PLINK </w:t>
      </w:r>
      <w:r w:rsidR="00645980">
        <w:rPr>
          <w:rFonts w:cstheme="minorHAnsi"/>
        </w:rPr>
        <w:fldChar w:fldCharType="begin"/>
      </w:r>
      <w:r w:rsidR="00645980">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Pr>
          <w:rFonts w:cstheme="minorHAnsi"/>
        </w:rPr>
        <w:fldChar w:fldCharType="separate"/>
      </w:r>
      <w:r w:rsidR="00645980" w:rsidRPr="00645980">
        <w:rPr>
          <w:rFonts w:ascii="Calibri" w:hAnsi="Calibri" w:cs="Calibri"/>
        </w:rPr>
        <w:t>(Purcell et al., 2007)</w:t>
      </w:r>
      <w:r w:rsidR="00645980">
        <w:rPr>
          <w:rFonts w:cstheme="minorHAnsi"/>
        </w:rPr>
        <w:fldChar w:fldCharType="end"/>
      </w:r>
      <w:r w:rsidRPr="00D925E3">
        <w:rPr>
          <w:rFonts w:cstheme="minorHAnsi"/>
        </w:rPr>
        <w:t xml:space="preserve">. Prior work identified the first eight principal components (PCs) as the optimal number to account for ancestry in this sample (J. Zhu and M. </w:t>
      </w:r>
      <w:proofErr w:type="spellStart"/>
      <w:r w:rsidRPr="00D925E3">
        <w:rPr>
          <w:rFonts w:cstheme="minorHAnsi"/>
        </w:rPr>
        <w:t>Hyat</w:t>
      </w:r>
      <w:proofErr w:type="spellEnd"/>
      <w:r w:rsidRPr="00D925E3">
        <w:rPr>
          <w:rFonts w:cstheme="minorHAnsi"/>
        </w:rPr>
        <w:t xml:space="preserve">, personal communication, February 2024). Samples were separated into three ancestry groups (African, American admixed, and European) using a random forest model </w:t>
      </w:r>
      <w:ins w:id="67" w:author="Jennifer K Forsyth" w:date="2024-06-24T12:05:00Z">
        <w:r w:rsidR="00E10D98">
          <w:rPr>
            <w:rFonts w:cstheme="minorHAnsi"/>
          </w:rPr>
          <w:t xml:space="preserve">derived from combining the ABCD </w:t>
        </w:r>
        <w:r w:rsidR="00E10D98">
          <w:rPr>
            <w:rFonts w:cstheme="minorHAnsi"/>
          </w:rPr>
          <w:lastRenderedPageBreak/>
          <w:t>dataset with the HapMap3 reference dataset, and using</w:t>
        </w:r>
      </w:ins>
      <w:ins w:id="68" w:author="Jennifer K Forsyth" w:date="2024-06-24T12:03:00Z">
        <w:r w:rsidR="00E10D98">
          <w:rPr>
            <w:rFonts w:cstheme="minorHAnsi"/>
          </w:rPr>
          <w:t xml:space="preserve"> population labels from the HapMap3</w:t>
        </w:r>
      </w:ins>
      <w:ins w:id="69" w:author="Jennifer K Forsyth" w:date="2024-06-24T12:07:00Z">
        <w:r w:rsidR="00E10D98">
          <w:rPr>
            <w:rFonts w:cstheme="minorHAnsi"/>
          </w:rPr>
          <w:t xml:space="preserve"> to assign continental super-population level ancestry</w:t>
        </w:r>
      </w:ins>
      <w:ins w:id="70" w:author="Jennifer K Forsyth" w:date="2024-06-24T12:06:00Z">
        <w:r w:rsidR="00E10D98">
          <w:rPr>
            <w:rFonts w:cstheme="minorHAnsi"/>
          </w:rPr>
          <w:t xml:space="preserve"> </w:t>
        </w:r>
      </w:ins>
      <w:ins w:id="71" w:author="Jennifer K Forsyth" w:date="2024-06-24T12:07:00Z">
        <w:r w:rsidR="00E10D98">
          <w:rPr>
            <w:rFonts w:cstheme="minorHAnsi"/>
          </w:rPr>
          <w:t xml:space="preserve">labels </w:t>
        </w:r>
      </w:ins>
      <w:r w:rsidRPr="00D925E3">
        <w:rPr>
          <w:rFonts w:cstheme="minorHAnsi"/>
        </w:rPr>
        <w:t xml:space="preserve">with a probability threshold of 0.7 (J. Zhu and M. </w:t>
      </w:r>
      <w:proofErr w:type="spellStart"/>
      <w:r w:rsidRPr="00D925E3">
        <w:rPr>
          <w:rFonts w:cstheme="minorHAnsi"/>
        </w:rPr>
        <w:t>Hyat</w:t>
      </w:r>
      <w:proofErr w:type="spellEnd"/>
      <w:r w:rsidRPr="00D925E3">
        <w:rPr>
          <w:rFonts w:cstheme="minorHAnsi"/>
        </w:rPr>
        <w:t xml:space="preserve">, personal communication, February 2024). After applying this threshold, genetic data was available for 3307 participants </w:t>
      </w:r>
      <w:r w:rsidR="006016E1" w:rsidRPr="00D925E3">
        <w:rPr>
          <w:rFonts w:cstheme="minorHAnsi"/>
        </w:rPr>
        <w:t xml:space="preserve">(2299 European ancestry, 517 African ancestry, 491 American admixed ancestry) </w:t>
      </w:r>
      <w:r w:rsidRPr="00D925E3">
        <w:rPr>
          <w:rFonts w:cstheme="minorHAnsi"/>
        </w:rPr>
        <w:t xml:space="preserve">in </w:t>
      </w:r>
      <w:ins w:id="72" w:author="Jennifer K Forsyth" w:date="2024-06-24T12:08:00Z">
        <w:r w:rsidR="00E10D98">
          <w:rPr>
            <w:rFonts w:cstheme="minorHAnsi"/>
          </w:rPr>
          <w:t xml:space="preserve">the currently released version of </w:t>
        </w:r>
      </w:ins>
      <w:r w:rsidRPr="00D925E3">
        <w:rPr>
          <w:rFonts w:cstheme="minorHAnsi"/>
        </w:rPr>
        <w:t>year four</w:t>
      </w:r>
      <w:ins w:id="73" w:author="Jennifer K Forsyth" w:date="2024-06-24T12:08:00Z">
        <w:r w:rsidR="00E10D98">
          <w:rPr>
            <w:rFonts w:cstheme="minorHAnsi"/>
          </w:rPr>
          <w:t xml:space="preserve"> data</w:t>
        </w:r>
      </w:ins>
      <w:r w:rsidRPr="00D925E3">
        <w:rPr>
          <w:rFonts w:cstheme="minorHAnsi"/>
        </w:rPr>
        <w:t xml:space="preserve">. </w:t>
      </w:r>
    </w:p>
    <w:p w14:paraId="7B0F0347" w14:textId="77777777" w:rsidR="00187F50" w:rsidRPr="00D925E3" w:rsidRDefault="00187F50" w:rsidP="00DD095B">
      <w:pPr>
        <w:spacing w:line="480" w:lineRule="auto"/>
        <w:rPr>
          <w:rFonts w:cstheme="minorHAnsi"/>
          <w:b/>
          <w:bCs/>
        </w:rPr>
      </w:pPr>
      <w:r w:rsidRPr="00D925E3">
        <w:rPr>
          <w:rFonts w:cstheme="minorHAnsi"/>
          <w:b/>
          <w:bCs/>
        </w:rPr>
        <w:t>Genetic Relatedness</w:t>
      </w:r>
    </w:p>
    <w:p w14:paraId="36EE3660" w14:textId="5D3D6691" w:rsidR="00187F50" w:rsidRPr="00D925E3" w:rsidRDefault="00187F50" w:rsidP="00DD095B">
      <w:pPr>
        <w:spacing w:line="480" w:lineRule="auto"/>
        <w:ind w:firstLine="720"/>
        <w:rPr>
          <w:rFonts w:cstheme="minorHAnsi"/>
          <w:b/>
          <w:bCs/>
        </w:rPr>
      </w:pPr>
      <w:r w:rsidRPr="00D925E3">
        <w:rPr>
          <w:rFonts w:cstheme="minorHAnsi"/>
        </w:rPr>
        <w:t>To account for genetic relatedness between participants, genetic relatedness matri</w:t>
      </w:r>
      <w:r w:rsidR="00786EBD" w:rsidRPr="00D925E3">
        <w:rPr>
          <w:rFonts w:cstheme="minorHAnsi"/>
        </w:rPr>
        <w:t>ces</w:t>
      </w:r>
      <w:r w:rsidRPr="00D925E3">
        <w:rPr>
          <w:rFonts w:cstheme="minorHAnsi"/>
        </w:rPr>
        <w:t xml:space="preserve"> </w:t>
      </w:r>
      <w:r w:rsidR="00FF6D7D" w:rsidRPr="00D925E3">
        <w:rPr>
          <w:rFonts w:cstheme="minorHAnsi"/>
        </w:rPr>
        <w:t xml:space="preserve">(GRMs) </w:t>
      </w:r>
      <w:r w:rsidRPr="00D925E3">
        <w:rPr>
          <w:rFonts w:cstheme="minorHAnsi"/>
        </w:rPr>
        <w:t>w</w:t>
      </w:r>
      <w:r w:rsidR="00786EBD" w:rsidRPr="00D925E3">
        <w:rPr>
          <w:rFonts w:cstheme="minorHAnsi"/>
        </w:rPr>
        <w:t>ere</w:t>
      </w:r>
      <w:r w:rsidRPr="00D925E3">
        <w:rPr>
          <w:rFonts w:cstheme="minorHAnsi"/>
        </w:rPr>
        <w:t xml:space="preserve"> calculated </w:t>
      </w:r>
      <w:r w:rsidR="00786EBD" w:rsidRPr="00D925E3">
        <w:rPr>
          <w:rFonts w:cstheme="minorHAnsi"/>
        </w:rPr>
        <w:t xml:space="preserve">for each ancestry </w:t>
      </w:r>
      <w:r w:rsidRPr="00D925E3">
        <w:rPr>
          <w:rFonts w:cstheme="minorHAnsi"/>
        </w:rPr>
        <w:t xml:space="preserve">using </w:t>
      </w:r>
      <w:r w:rsidR="00645980">
        <w:rPr>
          <w:rFonts w:cstheme="minorHAnsi"/>
        </w:rPr>
        <w:t>PLINK</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D925E3">
        <w:rPr>
          <w:rFonts w:cstheme="minorHAnsi"/>
        </w:rPr>
        <w:fldChar w:fldCharType="separate"/>
      </w:r>
      <w:r w:rsidRPr="00D925E3">
        <w:rPr>
          <w:rFonts w:cstheme="minorHAnsi"/>
        </w:rPr>
        <w:t>(Purcell et al., 2007)</w:t>
      </w:r>
      <w:r w:rsidRPr="00D925E3">
        <w:rPr>
          <w:rFonts w:cstheme="minorHAnsi"/>
        </w:rPr>
        <w:fldChar w:fldCharType="end"/>
      </w:r>
      <w:r w:rsidRPr="00D925E3">
        <w:rPr>
          <w:rFonts w:cstheme="minorHAnsi"/>
        </w:rPr>
        <w:t xml:space="preserve"> based on unpruned ABCD data (J. Zhu and M. </w:t>
      </w:r>
      <w:proofErr w:type="spellStart"/>
      <w:r w:rsidRPr="00D925E3">
        <w:rPr>
          <w:rFonts w:cstheme="minorHAnsi"/>
        </w:rPr>
        <w:t>Hyat</w:t>
      </w:r>
      <w:proofErr w:type="spellEnd"/>
      <w:r w:rsidRPr="00D925E3">
        <w:rPr>
          <w:rFonts w:cstheme="minorHAnsi"/>
        </w:rPr>
        <w:t xml:space="preserve">, personal communication, February 2024). </w:t>
      </w:r>
    </w:p>
    <w:p w14:paraId="164680DF" w14:textId="14330027" w:rsidR="0052769A" w:rsidRPr="00D925E3" w:rsidRDefault="0052769A" w:rsidP="00DD095B">
      <w:pPr>
        <w:spacing w:line="480" w:lineRule="auto"/>
        <w:rPr>
          <w:rFonts w:cstheme="minorHAnsi"/>
          <w:b/>
          <w:bCs/>
        </w:rPr>
      </w:pPr>
      <w:r w:rsidRPr="00D925E3">
        <w:rPr>
          <w:rFonts w:cstheme="minorHAnsi"/>
          <w:b/>
          <w:bCs/>
        </w:rPr>
        <w:t>Polygenic Risk Scores (PRS)</w:t>
      </w:r>
    </w:p>
    <w:p w14:paraId="6C11A0C8" w14:textId="30FB0B77" w:rsidR="0080017A" w:rsidRPr="00D925E3" w:rsidRDefault="00B80B08" w:rsidP="00DD095B">
      <w:pPr>
        <w:spacing w:line="480" w:lineRule="auto"/>
        <w:ind w:firstLine="720"/>
        <w:rPr>
          <w:rFonts w:cstheme="minorHAnsi"/>
        </w:rPr>
      </w:pPr>
      <w:r w:rsidRPr="00D925E3">
        <w:rPr>
          <w:rFonts w:cstheme="minorHAnsi"/>
        </w:rPr>
        <w:t>Stress-sensitivity</w:t>
      </w:r>
      <w:r w:rsidR="00645980">
        <w:rPr>
          <w:rFonts w:cstheme="minorHAnsi"/>
        </w:rPr>
        <w:t xml:space="preserve"> PRS</w:t>
      </w:r>
      <w:r w:rsidRPr="00D925E3">
        <w:rPr>
          <w:rFonts w:cstheme="minorHAnsi"/>
        </w:rPr>
        <w:t xml:space="preserve"> </w:t>
      </w:r>
      <w:r w:rsidR="0080017A" w:rsidRPr="00D925E3">
        <w:rPr>
          <w:rFonts w:cstheme="minorHAnsi"/>
        </w:rPr>
        <w:t xml:space="preserve">used for the preliminary results included here </w:t>
      </w:r>
      <w:r w:rsidRPr="00D925E3">
        <w:rPr>
          <w:rFonts w:cstheme="minorHAnsi"/>
        </w:rPr>
        <w:t>were generated</w:t>
      </w:r>
      <w:r w:rsidR="00187F50" w:rsidRPr="00D925E3">
        <w:rPr>
          <w:rFonts w:cstheme="minorHAnsi"/>
        </w:rPr>
        <w:t xml:space="preserve"> with </w:t>
      </w:r>
      <w:r w:rsidR="00645980">
        <w:rPr>
          <w:rFonts w:cstheme="minorHAnsi"/>
        </w:rPr>
        <w:t>PLINK</w:t>
      </w:r>
      <w:r w:rsidR="00187F50" w:rsidRPr="00D925E3">
        <w:rPr>
          <w:rFonts w:cstheme="minorHAnsi"/>
        </w:rPr>
        <w:t xml:space="preserve"> </w:t>
      </w:r>
      <w:r w:rsidR="00187F50" w:rsidRPr="00D925E3">
        <w:rPr>
          <w:rFonts w:cstheme="minorHAnsi"/>
        </w:rPr>
        <w:fldChar w:fldCharType="begin"/>
      </w:r>
      <w:r w:rsidR="00187F50" w:rsidRPr="00D925E3">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D925E3">
        <w:rPr>
          <w:rFonts w:cstheme="minorHAnsi"/>
        </w:rPr>
        <w:fldChar w:fldCharType="separate"/>
      </w:r>
      <w:r w:rsidR="00187F50" w:rsidRPr="00D925E3">
        <w:rPr>
          <w:rFonts w:cstheme="minorHAnsi"/>
        </w:rPr>
        <w:t>(Purcell et al., 2007)</w:t>
      </w:r>
      <w:r w:rsidR="00187F50" w:rsidRPr="00D925E3">
        <w:rPr>
          <w:rFonts w:cstheme="minorHAnsi"/>
        </w:rPr>
        <w:fldChar w:fldCharType="end"/>
      </w:r>
      <w:r w:rsidR="00187F50" w:rsidRPr="00D925E3">
        <w:rPr>
          <w:rFonts w:cstheme="minorHAnsi"/>
        </w:rPr>
        <w:t xml:space="preserve"> based on summary statistics from Penner-</w:t>
      </w:r>
      <w:proofErr w:type="spellStart"/>
      <w:r w:rsidR="00187F50" w:rsidRPr="00D925E3">
        <w:rPr>
          <w:rFonts w:cstheme="minorHAnsi"/>
        </w:rPr>
        <w:t>Goeke</w:t>
      </w:r>
      <w:proofErr w:type="spellEnd"/>
      <w:r w:rsidR="00187F50" w:rsidRPr="00D925E3">
        <w:rPr>
          <w:rFonts w:cstheme="minorHAnsi"/>
        </w:rPr>
        <w:t xml:space="preserve"> et al. </w:t>
      </w:r>
      <w:r w:rsidR="00187F50" w:rsidRPr="00D925E3">
        <w:rPr>
          <w:rFonts w:cstheme="minorHAnsi"/>
        </w:rPr>
        <w:fldChar w:fldCharType="begin"/>
      </w:r>
      <w:r w:rsidR="00187F50" w:rsidRPr="00D925E3">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D925E3">
        <w:rPr>
          <w:rFonts w:cstheme="minorHAnsi"/>
        </w:rPr>
        <w:fldChar w:fldCharType="separate"/>
      </w:r>
      <w:r w:rsidR="00187F50" w:rsidRPr="00D925E3">
        <w:rPr>
          <w:rFonts w:cstheme="minorHAnsi"/>
        </w:rPr>
        <w:t>(2023)</w:t>
      </w:r>
      <w:r w:rsidR="00187F50" w:rsidRPr="00D925E3">
        <w:rPr>
          <w:rFonts w:cstheme="minorHAnsi"/>
        </w:rPr>
        <w:fldChar w:fldCharType="end"/>
      </w:r>
      <w:r w:rsidR="0080017A" w:rsidRPr="00D925E3">
        <w:rPr>
          <w:rFonts w:cstheme="minorHAnsi"/>
        </w:rPr>
        <w:t xml:space="preserve">. </w:t>
      </w:r>
      <w:r w:rsidR="00187F50" w:rsidRPr="00D925E3">
        <w:rPr>
          <w:rFonts w:cstheme="minorHAnsi"/>
        </w:rPr>
        <w:t xml:space="preserve">Briefly, </w:t>
      </w:r>
      <w:r w:rsidR="0080017A" w:rsidRPr="00D925E3">
        <w:rPr>
          <w:rFonts w:cstheme="minorHAnsi"/>
        </w:rPr>
        <w:t xml:space="preserve">for each PRS, </w:t>
      </w:r>
      <w:r w:rsidR="00187F50" w:rsidRPr="00D925E3">
        <w:rPr>
          <w:rFonts w:cstheme="minorHAnsi"/>
        </w:rPr>
        <w:t>a data frame containing risk allele</w:t>
      </w:r>
      <w:r w:rsidR="0080017A" w:rsidRPr="00D925E3">
        <w:rPr>
          <w:rFonts w:cstheme="minorHAnsi"/>
        </w:rPr>
        <w:t>s</w:t>
      </w:r>
      <w:r w:rsidR="00187F50" w:rsidRPr="00D925E3">
        <w:rPr>
          <w:rFonts w:cstheme="minorHAnsi"/>
        </w:rPr>
        <w:t xml:space="preserve"> and </w:t>
      </w:r>
      <w:r w:rsidR="0080017A" w:rsidRPr="00D925E3">
        <w:rPr>
          <w:rFonts w:cstheme="minorHAnsi"/>
        </w:rPr>
        <w:t xml:space="preserve">their associated </w:t>
      </w:r>
      <w:r w:rsidR="00187F50" w:rsidRPr="00D925E3">
        <w:rPr>
          <w:rFonts w:cstheme="minorHAnsi"/>
        </w:rPr>
        <w:t>effect size</w:t>
      </w:r>
      <w:r w:rsidR="0080017A" w:rsidRPr="00D925E3">
        <w:rPr>
          <w:rFonts w:cstheme="minorHAnsi"/>
        </w:rPr>
        <w:t>s</w:t>
      </w:r>
      <w:r w:rsidR="00187F50" w:rsidRPr="00D925E3">
        <w:rPr>
          <w:rFonts w:cstheme="minorHAnsi"/>
        </w:rPr>
        <w:t xml:space="preserve"> for each SNP </w:t>
      </w:r>
      <w:r w:rsidRPr="00D925E3">
        <w:rPr>
          <w:rFonts w:cstheme="minorHAnsi"/>
        </w:rPr>
        <w:t>was</w:t>
      </w:r>
      <w:r w:rsidR="00187F50" w:rsidRPr="00D925E3">
        <w:rPr>
          <w:rFonts w:cstheme="minorHAnsi"/>
        </w:rPr>
        <w:t xml:space="preserve"> provided to </w:t>
      </w:r>
      <w:r w:rsidR="00645980">
        <w:rPr>
          <w:rFonts w:cstheme="minorHAnsi"/>
        </w:rPr>
        <w:t>PLINK</w:t>
      </w:r>
      <w:r w:rsidR="00187F50" w:rsidRPr="00D925E3">
        <w:rPr>
          <w:rFonts w:cstheme="minorHAnsi"/>
        </w:rPr>
        <w:t xml:space="preserve">, and </w:t>
      </w:r>
      <w:r w:rsidR="00645980">
        <w:rPr>
          <w:rFonts w:cstheme="minorHAnsi"/>
        </w:rPr>
        <w:t>PLINK</w:t>
      </w:r>
      <w:r w:rsidR="00187F50" w:rsidRPr="00D925E3">
        <w:rPr>
          <w:rFonts w:cstheme="minorHAnsi"/>
        </w:rPr>
        <w:t xml:space="preserve"> then calculate</w:t>
      </w:r>
      <w:r w:rsidRPr="00D925E3">
        <w:rPr>
          <w:rFonts w:cstheme="minorHAnsi"/>
        </w:rPr>
        <w:t>d</w:t>
      </w:r>
      <w:r w:rsidR="00187F50" w:rsidRPr="00D925E3">
        <w:rPr>
          <w:rFonts w:cstheme="minorHAnsi"/>
        </w:rPr>
        <w:t xml:space="preserve"> the sum of the risk alleles for each participant weighted by effect size.</w:t>
      </w:r>
      <w:r w:rsidR="0080017A" w:rsidRPr="00D925E3">
        <w:rPr>
          <w:rFonts w:cstheme="minorHAnsi"/>
        </w:rPr>
        <w:t xml:space="preserve"> </w:t>
      </w:r>
    </w:p>
    <w:p w14:paraId="5A0700F4" w14:textId="3144E2F2" w:rsidR="0052769A" w:rsidRPr="00D925E3" w:rsidRDefault="008D456C" w:rsidP="00DD095B">
      <w:pPr>
        <w:spacing w:line="480" w:lineRule="auto"/>
        <w:ind w:firstLine="720"/>
        <w:rPr>
          <w:rFonts w:cstheme="minorHAnsi"/>
        </w:rPr>
      </w:pPr>
      <w:r w:rsidRPr="00D925E3">
        <w:rPr>
          <w:rFonts w:cstheme="minorHAnsi"/>
        </w:rPr>
        <w:t>Final</w:t>
      </w:r>
      <w:r w:rsidR="001919C6" w:rsidRPr="00D925E3">
        <w:rPr>
          <w:rFonts w:cstheme="minorHAnsi"/>
        </w:rPr>
        <w:t xml:space="preserve"> results will compare </w:t>
      </w:r>
      <w:r w:rsidRPr="00D925E3">
        <w:rPr>
          <w:rFonts w:cstheme="minorHAnsi"/>
        </w:rPr>
        <w:t xml:space="preserve">stress-sensitivity </w:t>
      </w:r>
      <w:commentRangeStart w:id="74"/>
      <w:r w:rsidRPr="00D925E3">
        <w:rPr>
          <w:rFonts w:cstheme="minorHAnsi"/>
        </w:rPr>
        <w:t>PRS</w:t>
      </w:r>
      <w:commentRangeEnd w:id="74"/>
      <w:r w:rsidR="008A61AE">
        <w:rPr>
          <w:rStyle w:val="CommentReference"/>
        </w:rPr>
        <w:commentReference w:id="74"/>
      </w:r>
      <w:r w:rsidRPr="00D925E3">
        <w:rPr>
          <w:rFonts w:cstheme="minorHAnsi"/>
        </w:rPr>
        <w:t xml:space="preserve"> to PRS</w:t>
      </w:r>
      <w:r w:rsidR="0080017A" w:rsidRPr="00D925E3">
        <w:rPr>
          <w:rFonts w:cstheme="minorHAnsi"/>
        </w:rPr>
        <w:t xml:space="preserve"> for </w:t>
      </w:r>
      <w:r w:rsidR="008978A3" w:rsidRPr="00D925E3">
        <w:rPr>
          <w:rFonts w:cstheme="minorHAnsi"/>
        </w:rPr>
        <w:t xml:space="preserve">MDD, </w:t>
      </w:r>
      <w:r w:rsidR="00B80B08" w:rsidRPr="00D925E3">
        <w:rPr>
          <w:rFonts w:cstheme="minorHAnsi"/>
        </w:rPr>
        <w:t>ADHD, PTSD</w:t>
      </w:r>
      <w:r w:rsidR="004F1A6D" w:rsidRPr="00D925E3">
        <w:rPr>
          <w:rFonts w:cstheme="minorHAnsi"/>
        </w:rPr>
        <w:t xml:space="preserve">, </w:t>
      </w:r>
      <w:r w:rsidR="00B80B08" w:rsidRPr="00D925E3">
        <w:rPr>
          <w:rFonts w:cstheme="minorHAnsi"/>
        </w:rPr>
        <w:t xml:space="preserve">and anxiety </w:t>
      </w:r>
      <w:r w:rsidR="004F1A6D" w:rsidRPr="00D925E3">
        <w:rPr>
          <w:rFonts w:cstheme="minorHAnsi"/>
        </w:rPr>
        <w:t xml:space="preserve">disorders calculated based on summary statistics from </w:t>
      </w:r>
      <w:r w:rsidR="008978A3" w:rsidRPr="00D925E3">
        <w:rPr>
          <w:rFonts w:cstheme="minorHAnsi"/>
        </w:rPr>
        <w:t xml:space="preserve">Howard et al. </w:t>
      </w:r>
      <w:r w:rsidR="008978A3" w:rsidRPr="00D925E3">
        <w:rPr>
          <w:rFonts w:cstheme="minorHAnsi"/>
        </w:rPr>
        <w:fldChar w:fldCharType="begin"/>
      </w:r>
      <w:r w:rsidR="008978A3" w:rsidRPr="00D925E3">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D925E3">
        <w:rPr>
          <w:rFonts w:cstheme="minorHAnsi"/>
        </w:rPr>
        <w:fldChar w:fldCharType="separate"/>
      </w:r>
      <w:r w:rsidR="008978A3" w:rsidRPr="00D925E3">
        <w:rPr>
          <w:rFonts w:cstheme="minorHAnsi"/>
        </w:rPr>
        <w:t>(2019)</w:t>
      </w:r>
      <w:r w:rsidR="008978A3" w:rsidRPr="00D925E3">
        <w:rPr>
          <w:rFonts w:cstheme="minorHAnsi"/>
        </w:rPr>
        <w:fldChar w:fldCharType="end"/>
      </w:r>
      <w:r w:rsidR="008978A3" w:rsidRPr="00D925E3">
        <w:rPr>
          <w:rFonts w:cstheme="minorHAnsi"/>
        </w:rPr>
        <w:t xml:space="preserve">, </w:t>
      </w:r>
      <w:r w:rsidR="004F1A6D" w:rsidRPr="00D925E3">
        <w:rPr>
          <w:rFonts w:cstheme="minorHAnsi"/>
        </w:rPr>
        <w:t xml:space="preserve">ADHD Working Group of the Psychiatric Genomics Consortium (PGC) et al. </w:t>
      </w:r>
      <w:r w:rsidR="004F1A6D" w:rsidRPr="00D925E3">
        <w:rPr>
          <w:rFonts w:cstheme="minorHAnsi"/>
        </w:rPr>
        <w:fldChar w:fldCharType="begin"/>
      </w:r>
      <w:r w:rsidR="004F1A6D" w:rsidRPr="00D925E3">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(2019)</w:t>
      </w:r>
      <w:r w:rsidR="004F1A6D" w:rsidRPr="00D925E3">
        <w:rPr>
          <w:rFonts w:cstheme="minorHAnsi"/>
        </w:rPr>
        <w:fldChar w:fldCharType="end"/>
      </w:r>
      <w:r w:rsidR="004F1A6D" w:rsidRPr="00D925E3">
        <w:rPr>
          <w:rFonts w:cstheme="minorHAnsi"/>
        </w:rPr>
        <w:t xml:space="preserve">, </w:t>
      </w:r>
      <w:proofErr w:type="spellStart"/>
      <w:r w:rsidR="004F1A6D" w:rsidRPr="00D925E3">
        <w:rPr>
          <w:rFonts w:cstheme="minorHAnsi"/>
        </w:rPr>
        <w:t>Nievergelt</w:t>
      </w:r>
      <w:proofErr w:type="spellEnd"/>
      <w:r w:rsidR="004F1A6D" w:rsidRPr="00D925E3">
        <w:rPr>
          <w:rFonts w:cstheme="minorHAnsi"/>
        </w:rPr>
        <w:t xml:space="preserve"> et al. </w:t>
      </w:r>
      <w:r w:rsidR="004F1A6D" w:rsidRPr="00D925E3">
        <w:rPr>
          <w:rFonts w:cstheme="minorHAnsi"/>
        </w:rPr>
        <w:fldChar w:fldCharType="begin"/>
      </w:r>
      <w:r w:rsidR="004F1A6D" w:rsidRPr="00D925E3">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(2024)</w:t>
      </w:r>
      <w:r w:rsidR="004F1A6D" w:rsidRPr="00D925E3">
        <w:rPr>
          <w:rFonts w:cstheme="minorHAnsi"/>
        </w:rPr>
        <w:fldChar w:fldCharType="end"/>
      </w:r>
      <w:r w:rsidR="004F1A6D" w:rsidRPr="00D925E3">
        <w:rPr>
          <w:rFonts w:cstheme="minorHAnsi"/>
        </w:rPr>
        <w:t xml:space="preserve">, and </w:t>
      </w:r>
      <w:proofErr w:type="spellStart"/>
      <w:r w:rsidR="004F1A6D" w:rsidRPr="00D925E3">
        <w:rPr>
          <w:rFonts w:cstheme="minorHAnsi"/>
        </w:rPr>
        <w:t>Otowa</w:t>
      </w:r>
      <w:proofErr w:type="spellEnd"/>
      <w:r w:rsidR="004F1A6D" w:rsidRPr="00D925E3">
        <w:rPr>
          <w:rFonts w:cstheme="minorHAnsi"/>
        </w:rPr>
        <w:t xml:space="preserve"> et al. </w:t>
      </w:r>
      <w:r w:rsidR="004F1A6D" w:rsidRPr="00D925E3">
        <w:rPr>
          <w:rFonts w:cstheme="minorHAnsi"/>
        </w:rPr>
        <w:fldChar w:fldCharType="begin"/>
      </w:r>
      <w:r w:rsidR="004F1A6D" w:rsidRPr="00D925E3">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(2016)</w:t>
      </w:r>
      <w:r w:rsidR="004F1A6D" w:rsidRPr="00D925E3">
        <w:rPr>
          <w:rFonts w:cstheme="minorHAnsi"/>
        </w:rPr>
        <w:fldChar w:fldCharType="end"/>
      </w:r>
      <w:r w:rsidR="004F1A6D" w:rsidRPr="00D925E3">
        <w:rPr>
          <w:rFonts w:cstheme="minorHAnsi"/>
        </w:rPr>
        <w:t xml:space="preserve"> respectively.</w:t>
      </w:r>
      <w:r w:rsidR="0080017A" w:rsidRPr="00D925E3">
        <w:rPr>
          <w:rFonts w:cstheme="minorHAnsi"/>
        </w:rPr>
        <w:t xml:space="preserve"> </w:t>
      </w:r>
      <w:r w:rsidR="001919C6" w:rsidRPr="00D925E3">
        <w:rPr>
          <w:rFonts w:cstheme="minorHAnsi"/>
        </w:rPr>
        <w:t xml:space="preserve">To </w:t>
      </w:r>
      <w:del w:id="75" w:author="Jennifer K Forsyth" w:date="2024-06-24T12:10:00Z">
        <w:r w:rsidR="001919C6" w:rsidRPr="00D925E3" w:rsidDel="008A61AE">
          <w:rPr>
            <w:rFonts w:cstheme="minorHAnsi"/>
          </w:rPr>
          <w:delText>better account for</w:delText>
        </w:r>
      </w:del>
      <w:ins w:id="76" w:author="Jennifer K Forsyth" w:date="2024-06-24T12:10:00Z">
        <w:r w:rsidR="008A61AE">
          <w:rPr>
            <w:rFonts w:cstheme="minorHAnsi"/>
          </w:rPr>
          <w:t xml:space="preserve">improve </w:t>
        </w:r>
      </w:ins>
      <w:ins w:id="77" w:author="Jennifer K Forsyth" w:date="2024-06-24T12:11:00Z">
        <w:r w:rsidR="008A61AE">
          <w:rPr>
            <w:rFonts w:cstheme="minorHAnsi"/>
          </w:rPr>
          <w:t>PRS accuracy across</w:t>
        </w:r>
      </w:ins>
      <w:del w:id="78" w:author="Jennifer K Forsyth" w:date="2024-06-24T12:10:00Z">
        <w:r w:rsidR="001919C6" w:rsidRPr="00D925E3" w:rsidDel="008A61AE">
          <w:rPr>
            <w:rFonts w:cstheme="minorHAnsi"/>
          </w:rPr>
          <w:delText xml:space="preserve"> </w:delText>
        </w:r>
      </w:del>
      <w:ins w:id="79" w:author="Jennifer K Forsyth" w:date="2024-06-24T12:11:00Z">
        <w:r w:rsidR="008A61AE">
          <w:rPr>
            <w:rFonts w:cstheme="minorHAnsi"/>
          </w:rPr>
          <w:t xml:space="preserve"> </w:t>
        </w:r>
      </w:ins>
      <w:r w:rsidR="001919C6" w:rsidRPr="00D925E3">
        <w:rPr>
          <w:rFonts w:cstheme="minorHAnsi"/>
        </w:rPr>
        <w:t>ancestry</w:t>
      </w:r>
      <w:ins w:id="80" w:author="Jennifer K Forsyth" w:date="2024-06-24T12:11:00Z">
        <w:r w:rsidR="008A61AE">
          <w:rPr>
            <w:rFonts w:cstheme="minorHAnsi"/>
          </w:rPr>
          <w:t xml:space="preserve"> groups</w:t>
        </w:r>
      </w:ins>
      <w:del w:id="81" w:author="Jennifer K Forsyth" w:date="2024-06-24T12:10:00Z">
        <w:r w:rsidR="001919C6" w:rsidRPr="00D925E3" w:rsidDel="008A61AE">
          <w:rPr>
            <w:rFonts w:cstheme="minorHAnsi"/>
          </w:rPr>
          <w:delText>-related effects</w:delText>
        </w:r>
      </w:del>
      <w:r w:rsidR="001919C6" w:rsidRPr="00D925E3">
        <w:rPr>
          <w:rFonts w:cstheme="minorHAnsi"/>
        </w:rPr>
        <w:t xml:space="preserve">, final results will use a more sophisticated method to generate PRS </w:t>
      </w:r>
      <w:r w:rsidR="00FF6D7D" w:rsidRPr="00D925E3">
        <w:rPr>
          <w:rFonts w:cstheme="minorHAnsi"/>
        </w:rPr>
        <w:t xml:space="preserve">for anxiety, MDD, </w:t>
      </w:r>
      <w:r w:rsidR="00645980">
        <w:rPr>
          <w:rFonts w:cstheme="minorHAnsi"/>
        </w:rPr>
        <w:t xml:space="preserve">PTSD, </w:t>
      </w:r>
      <w:r w:rsidR="00FF6D7D" w:rsidRPr="00D925E3">
        <w:rPr>
          <w:rFonts w:cstheme="minorHAnsi"/>
        </w:rPr>
        <w:t xml:space="preserve">and ADHD </w:t>
      </w:r>
      <w:ins w:id="82" w:author="Jennifer K Forsyth" w:date="2024-06-24T12:11:00Z">
        <w:r w:rsidR="008A61AE">
          <w:rPr>
            <w:rFonts w:cstheme="minorHAnsi"/>
          </w:rPr>
          <w:t xml:space="preserve">(i.e., </w:t>
        </w:r>
      </w:ins>
      <w:del w:id="83" w:author="Jennifer K Forsyth" w:date="2024-06-24T12:11:00Z">
        <w:r w:rsidR="001919C6" w:rsidRPr="00D925E3" w:rsidDel="008A61AE">
          <w:rPr>
            <w:rFonts w:cstheme="minorHAnsi"/>
          </w:rPr>
          <w:delText>such as</w:delText>
        </w:r>
      </w:del>
      <w:r w:rsidR="001919C6" w:rsidRPr="00D925E3">
        <w:rPr>
          <w:rFonts w:cstheme="minorHAnsi"/>
        </w:rPr>
        <w:t xml:space="preserve"> PRS-</w:t>
      </w:r>
      <w:proofErr w:type="spellStart"/>
      <w:r w:rsidR="001919C6" w:rsidRPr="00D925E3">
        <w:rPr>
          <w:rFonts w:cstheme="minorHAnsi"/>
        </w:rPr>
        <w:t>Csx</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D925E3">
        <w:rPr>
          <w:rFonts w:cstheme="minorHAnsi"/>
        </w:rPr>
        <w:fldChar w:fldCharType="separate"/>
      </w:r>
      <w:r w:rsidR="001919C6" w:rsidRPr="00D925E3">
        <w:rPr>
          <w:rFonts w:cstheme="minorHAnsi"/>
        </w:rPr>
        <w:t>(Ruan et al., 2022)</w:t>
      </w:r>
      <w:r w:rsidR="001919C6" w:rsidRPr="00D925E3">
        <w:rPr>
          <w:rFonts w:cstheme="minorHAnsi"/>
        </w:rPr>
        <w:fldChar w:fldCharType="end"/>
      </w:r>
      <w:r w:rsidR="001919C6" w:rsidRPr="00D925E3">
        <w:rPr>
          <w:rFonts w:cstheme="minorHAnsi"/>
        </w:rPr>
        <w:t xml:space="preserve">, </w:t>
      </w:r>
      <w:proofErr w:type="spellStart"/>
      <w:r w:rsidR="001919C6" w:rsidRPr="00D925E3">
        <w:rPr>
          <w:rFonts w:cstheme="minorHAnsi"/>
        </w:rPr>
        <w:t>BridgePRS</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D925E3">
        <w:rPr>
          <w:rFonts w:cstheme="minorHAnsi"/>
        </w:rPr>
        <w:fldChar w:fldCharType="separate"/>
      </w:r>
      <w:r w:rsidR="001919C6" w:rsidRPr="00D925E3">
        <w:rPr>
          <w:rFonts w:cstheme="minorHAnsi"/>
        </w:rPr>
        <w:t>(Hoggart et al., 2024)</w:t>
      </w:r>
      <w:r w:rsidR="001919C6" w:rsidRPr="00D925E3">
        <w:rPr>
          <w:rFonts w:cstheme="minorHAnsi"/>
        </w:rPr>
        <w:fldChar w:fldCharType="end"/>
      </w:r>
      <w:r w:rsidR="001919C6" w:rsidRPr="00D925E3">
        <w:rPr>
          <w:rFonts w:cstheme="minorHAnsi"/>
        </w:rPr>
        <w:t xml:space="preserve">, or </w:t>
      </w:r>
      <w:proofErr w:type="spellStart"/>
      <w:r w:rsidR="001919C6" w:rsidRPr="00D925E3">
        <w:rPr>
          <w:rFonts w:cstheme="minorHAnsi"/>
        </w:rPr>
        <w:t>SBayesRC</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D925E3">
        <w:rPr>
          <w:rFonts w:ascii="Cambria Math" w:hAnsi="Cambria Math" w:cs="Cambria Math"/>
        </w:rPr>
        <w:instrText>∼</w:instrText>
      </w:r>
      <w:r w:rsidR="001919C6" w:rsidRPr="00D925E3">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D925E3">
        <w:rPr>
          <w:rFonts w:cstheme="minorHAnsi"/>
        </w:rPr>
        <w:fldChar w:fldCharType="separate"/>
      </w:r>
      <w:r w:rsidR="001919C6" w:rsidRPr="00D925E3">
        <w:rPr>
          <w:rFonts w:cstheme="minorHAnsi"/>
        </w:rPr>
        <w:t>(Zheng et al., 2024)</w:t>
      </w:r>
      <w:r w:rsidR="001919C6" w:rsidRPr="00D925E3">
        <w:rPr>
          <w:rFonts w:cstheme="minorHAnsi"/>
        </w:rPr>
        <w:fldChar w:fldCharType="end"/>
      </w:r>
      <w:ins w:id="84" w:author="Jennifer K Forsyth" w:date="2024-06-24T12:10:00Z">
        <w:r w:rsidR="008A61AE">
          <w:rPr>
            <w:rFonts w:cstheme="minorHAnsi"/>
          </w:rPr>
          <w:t>, which</w:t>
        </w:r>
      </w:ins>
      <w:ins w:id="85" w:author="Jennifer K Forsyth" w:date="2024-06-24T12:12:00Z">
        <w:r w:rsidR="00AE439A">
          <w:rPr>
            <w:rFonts w:cstheme="minorHAnsi"/>
          </w:rPr>
          <w:t xml:space="preserve"> incorporate summar</w:t>
        </w:r>
      </w:ins>
      <w:ins w:id="86" w:author="Jennifer K Forsyth" w:date="2024-06-24T12:13:00Z">
        <w:r w:rsidR="00AE439A">
          <w:rPr>
            <w:rFonts w:cstheme="minorHAnsi"/>
          </w:rPr>
          <w:t>y statistics across GWAS from multiple ancestry populations and/or biological annotations of SNPs to refine effect size estimates per SNP)</w:t>
        </w:r>
      </w:ins>
      <w:r w:rsidR="001919C6" w:rsidRPr="00D925E3">
        <w:rPr>
          <w:rFonts w:cstheme="minorHAnsi"/>
        </w:rPr>
        <w:t>.</w:t>
      </w:r>
      <w:r w:rsidR="00FF6D7D" w:rsidRPr="00D925E3">
        <w:rPr>
          <w:rFonts w:cstheme="minorHAnsi"/>
        </w:rPr>
        <w:t xml:space="preserve"> These techniques are not </w:t>
      </w:r>
      <w:r w:rsidR="00FF6D7D" w:rsidRPr="00D925E3">
        <w:rPr>
          <w:rFonts w:cstheme="minorHAnsi"/>
        </w:rPr>
        <w:lastRenderedPageBreak/>
        <w:t xml:space="preserve">applicable to the stress-sensitivity PRS because it was generated experimentally based on </w:t>
      </w:r>
      <w:r w:rsidR="00F308F8" w:rsidRPr="00D925E3">
        <w:rPr>
          <w:rFonts w:cstheme="minorHAnsi"/>
        </w:rPr>
        <w:t xml:space="preserve">results from </w:t>
      </w:r>
      <w:r w:rsidR="00FF6D7D" w:rsidRPr="00D925E3">
        <w:rPr>
          <w:rFonts w:cstheme="minorHAnsi"/>
        </w:rPr>
        <w:t>individuals of unknown ancestry.</w:t>
      </w:r>
    </w:p>
    <w:p w14:paraId="1E1A211B" w14:textId="62DC7E56" w:rsidR="00450D91" w:rsidRPr="00D925E3" w:rsidRDefault="00F46DE1" w:rsidP="00DD095B">
      <w:pPr>
        <w:spacing w:line="480" w:lineRule="auto"/>
        <w:rPr>
          <w:rFonts w:cstheme="minorHAnsi"/>
          <w:b/>
          <w:bCs/>
        </w:rPr>
      </w:pPr>
      <w:r w:rsidRPr="00D925E3">
        <w:rPr>
          <w:rFonts w:cstheme="minorHAnsi"/>
          <w:b/>
          <w:bCs/>
        </w:rPr>
        <w:t>Analysis</w:t>
      </w:r>
    </w:p>
    <w:p w14:paraId="3FE7845B" w14:textId="20DFEF6A" w:rsidR="00187F50" w:rsidRPr="00D925E3" w:rsidRDefault="00965348" w:rsidP="00DD095B">
      <w:pPr>
        <w:spacing w:line="480" w:lineRule="auto"/>
        <w:ind w:firstLine="720"/>
        <w:rPr>
          <w:rFonts w:cstheme="minorHAnsi"/>
          <w:b/>
          <w:bCs/>
        </w:rPr>
      </w:pPr>
      <w:r w:rsidRPr="00D925E3">
        <w:rPr>
          <w:rFonts w:cstheme="minorHAnsi"/>
        </w:rPr>
        <w:t xml:space="preserve">Using the </w:t>
      </w:r>
      <w:r w:rsidRPr="00D925E3">
        <w:rPr>
          <w:rFonts w:cstheme="minorHAnsi"/>
          <w:i/>
          <w:iCs/>
        </w:rPr>
        <w:t>R</w:t>
      </w:r>
      <w:r w:rsidRPr="00D925E3">
        <w:rPr>
          <w:rFonts w:cstheme="minorHAnsi"/>
        </w:rPr>
        <w:t xml:space="preserve"> package GENESIS </w:t>
      </w:r>
      <w:r w:rsidRPr="00D925E3">
        <w:rPr>
          <w:rFonts w:cstheme="minorHAnsi"/>
        </w:rPr>
        <w:fldChar w:fldCharType="begin"/>
      </w:r>
      <w:r w:rsidRPr="00D925E3">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D925E3">
        <w:rPr>
          <w:rFonts w:cstheme="minorHAnsi"/>
        </w:rPr>
        <w:fldChar w:fldCharType="separate"/>
      </w:r>
      <w:r w:rsidRPr="00D925E3">
        <w:rPr>
          <w:rFonts w:cstheme="minorHAnsi"/>
        </w:rPr>
        <w:t>(Gogarten et al., 2019)</w:t>
      </w:r>
      <w:r w:rsidRPr="00D925E3">
        <w:rPr>
          <w:rFonts w:cstheme="minorHAnsi"/>
        </w:rPr>
        <w:fldChar w:fldCharType="end"/>
      </w:r>
      <w:r w:rsidRPr="00D925E3">
        <w:rPr>
          <w:rFonts w:cstheme="minorHAnsi"/>
        </w:rPr>
        <w:t>, l</w:t>
      </w:r>
      <w:r w:rsidR="00187F50" w:rsidRPr="00D925E3">
        <w:rPr>
          <w:rFonts w:cstheme="minorHAnsi"/>
        </w:rPr>
        <w:t xml:space="preserve">inear regression </w:t>
      </w:r>
      <w:r w:rsidR="00645980">
        <w:rPr>
          <w:rFonts w:cstheme="minorHAnsi"/>
        </w:rPr>
        <w:t>w</w:t>
      </w:r>
      <w:ins w:id="87" w:author="Jennifer K Forsyth" w:date="2024-06-24T12:14:00Z">
        <w:r w:rsidR="00AE439A">
          <w:rPr>
            <w:rFonts w:cstheme="minorHAnsi"/>
          </w:rPr>
          <w:t>ill</w:t>
        </w:r>
      </w:ins>
      <w:del w:id="88" w:author="Jennifer K Forsyth" w:date="2024-06-24T12:14:00Z">
        <w:r w:rsidR="00645980" w:rsidDel="00AE439A">
          <w:rPr>
            <w:rFonts w:cstheme="minorHAnsi"/>
          </w:rPr>
          <w:delText>as</w:delText>
        </w:r>
      </w:del>
      <w:r w:rsidR="00187F50" w:rsidRPr="00D925E3">
        <w:rPr>
          <w:rFonts w:cstheme="minorHAnsi"/>
        </w:rPr>
        <w:t xml:space="preserve"> be performed</w:t>
      </w:r>
      <w:r w:rsidRPr="00D925E3">
        <w:rPr>
          <w:rFonts w:cstheme="minorHAnsi"/>
        </w:rPr>
        <w:t xml:space="preserve"> with scores from</w:t>
      </w:r>
      <w:r w:rsidR="00187F50" w:rsidRPr="00D925E3">
        <w:rPr>
          <w:rFonts w:cstheme="minorHAnsi"/>
        </w:rPr>
        <w:t xml:space="preserve"> </w:t>
      </w:r>
      <w:r w:rsidRPr="00D925E3">
        <w:rPr>
          <w:rFonts w:cstheme="minorHAnsi"/>
        </w:rPr>
        <w:t xml:space="preserve">each of the eight subscales, externalizing, internalizing, and total problems on the CBCL as </w:t>
      </w:r>
      <w:commentRangeStart w:id="89"/>
      <w:r w:rsidRPr="00D925E3">
        <w:rPr>
          <w:rFonts w:cstheme="minorHAnsi"/>
        </w:rPr>
        <w:t>outcomes</w:t>
      </w:r>
      <w:commentRangeEnd w:id="89"/>
      <w:r w:rsidR="00AE439A">
        <w:rPr>
          <w:rStyle w:val="CommentReference"/>
        </w:rPr>
        <w:commentReference w:id="89"/>
      </w:r>
      <w:r w:rsidRPr="00D925E3">
        <w:rPr>
          <w:rFonts w:cstheme="minorHAnsi"/>
        </w:rPr>
        <w:t xml:space="preserve">. Logistic regression </w:t>
      </w:r>
      <w:r w:rsidR="00645980">
        <w:rPr>
          <w:rFonts w:cstheme="minorHAnsi"/>
        </w:rPr>
        <w:t>was</w:t>
      </w:r>
      <w:r w:rsidRPr="00D925E3">
        <w:rPr>
          <w:rFonts w:cstheme="minorHAnsi"/>
        </w:rPr>
        <w:t xml:space="preserve"> also be performed with lifetime diagnosis of MDD, ADHD, PTSD, and any anxiety disorder other than specific phobia as outcomes. Study site and genetic relatedness (quantified with GRMs) </w:t>
      </w:r>
      <w:del w:id="90" w:author="Jennifer K Forsyth" w:date="2024-06-24T12:17:00Z">
        <w:r w:rsidR="00645980" w:rsidDel="00AE439A">
          <w:rPr>
            <w:rFonts w:cstheme="minorHAnsi"/>
          </w:rPr>
          <w:delText>were</w:delText>
        </w:r>
        <w:r w:rsidRPr="00D925E3" w:rsidDel="00AE439A">
          <w:rPr>
            <w:rFonts w:cstheme="minorHAnsi"/>
          </w:rPr>
          <w:delText xml:space="preserve"> </w:delText>
        </w:r>
      </w:del>
      <w:ins w:id="91" w:author="Jennifer K Forsyth" w:date="2024-06-24T12:17:00Z">
        <w:r w:rsidR="00AE439A">
          <w:rPr>
            <w:rFonts w:cstheme="minorHAnsi"/>
          </w:rPr>
          <w:t>will</w:t>
        </w:r>
        <w:r w:rsidR="00AE439A" w:rsidRPr="00D925E3">
          <w:rPr>
            <w:rFonts w:cstheme="minorHAnsi"/>
          </w:rPr>
          <w:t xml:space="preserve"> </w:t>
        </w:r>
      </w:ins>
      <w:r w:rsidRPr="00D925E3">
        <w:rPr>
          <w:rFonts w:cstheme="minorHAnsi"/>
        </w:rPr>
        <w:t xml:space="preserve">be </w:t>
      </w:r>
      <w:ins w:id="92" w:author="Jennifer K Forsyth" w:date="2024-06-24T12:17:00Z">
        <w:r w:rsidR="00AE439A">
          <w:rPr>
            <w:rFonts w:cstheme="minorHAnsi"/>
          </w:rPr>
          <w:t xml:space="preserve">modeled as </w:t>
        </w:r>
      </w:ins>
      <w:r w:rsidRPr="00D925E3">
        <w:rPr>
          <w:rFonts w:cstheme="minorHAnsi"/>
        </w:rPr>
        <w:t xml:space="preserve">random effects. Subject sex, age, and the first eight ancestry PCs </w:t>
      </w:r>
      <w:del w:id="93" w:author="Jennifer K Forsyth" w:date="2024-06-24T12:17:00Z">
        <w:r w:rsidR="00645980" w:rsidDel="00AE439A">
          <w:rPr>
            <w:rFonts w:cstheme="minorHAnsi"/>
          </w:rPr>
          <w:delText>were</w:delText>
        </w:r>
        <w:r w:rsidRPr="00D925E3" w:rsidDel="00AE439A">
          <w:rPr>
            <w:rFonts w:cstheme="minorHAnsi"/>
          </w:rPr>
          <w:delText xml:space="preserve"> </w:delText>
        </w:r>
      </w:del>
      <w:ins w:id="94" w:author="Jennifer K Forsyth" w:date="2024-06-24T12:17:00Z">
        <w:r w:rsidR="00AE439A">
          <w:rPr>
            <w:rFonts w:cstheme="minorHAnsi"/>
          </w:rPr>
          <w:t xml:space="preserve">will </w:t>
        </w:r>
      </w:ins>
      <w:r w:rsidRPr="00D925E3">
        <w:rPr>
          <w:rFonts w:cstheme="minorHAnsi"/>
        </w:rPr>
        <w:t>be fixed effect covariates</w:t>
      </w:r>
      <w:r w:rsidR="0058309C" w:rsidRPr="00D925E3">
        <w:rPr>
          <w:rFonts w:cstheme="minorHAnsi"/>
        </w:rPr>
        <w:t xml:space="preserve">. </w:t>
      </w:r>
      <w:r w:rsidR="00E544B9" w:rsidRPr="00D925E3">
        <w:rPr>
          <w:rFonts w:cstheme="minorHAnsi"/>
        </w:rPr>
        <w:t xml:space="preserve">Analysis code will be available in a </w:t>
      </w:r>
      <w:proofErr w:type="spellStart"/>
      <w:r w:rsidR="00E544B9" w:rsidRPr="00D925E3">
        <w:rPr>
          <w:rFonts w:cstheme="minorHAnsi"/>
        </w:rPr>
        <w:t>Github</w:t>
      </w:r>
      <w:proofErr w:type="spellEnd"/>
      <w:r w:rsidR="00E544B9" w:rsidRPr="00D925E3">
        <w:rPr>
          <w:rFonts w:cstheme="minorHAnsi"/>
        </w:rPr>
        <w:t xml:space="preserve"> repository.</w:t>
      </w:r>
    </w:p>
    <w:p w14:paraId="18406222" w14:textId="626B716A" w:rsidR="00BE606A" w:rsidRPr="00D925E3" w:rsidRDefault="00BE606A" w:rsidP="00DD095B">
      <w:pPr>
        <w:spacing w:line="480" w:lineRule="auto"/>
        <w:jc w:val="center"/>
        <w:rPr>
          <w:rFonts w:cstheme="minorHAnsi"/>
          <w:b/>
          <w:bCs/>
        </w:rPr>
      </w:pPr>
      <w:r w:rsidRPr="00D925E3">
        <w:rPr>
          <w:rFonts w:cstheme="minorHAnsi"/>
          <w:b/>
          <w:bCs/>
        </w:rPr>
        <w:t>Preliminary Results</w:t>
      </w:r>
      <w:r w:rsidR="007C5C87">
        <w:rPr>
          <w:rFonts w:cstheme="minorHAnsi"/>
          <w:b/>
          <w:bCs/>
        </w:rPr>
        <w:t>: RQ1</w:t>
      </w:r>
    </w:p>
    <w:p w14:paraId="7B031966" w14:textId="272958E4" w:rsidR="001E5897" w:rsidRPr="00D925E3" w:rsidRDefault="001E5897" w:rsidP="00DD095B">
      <w:pPr>
        <w:spacing w:line="480" w:lineRule="auto"/>
        <w:rPr>
          <w:rFonts w:cstheme="minorHAnsi"/>
          <w:b/>
          <w:bCs/>
        </w:rPr>
      </w:pPr>
      <w:r w:rsidRPr="00D925E3">
        <w:rPr>
          <w:rFonts w:cstheme="minorHAnsi"/>
          <w:b/>
          <w:bCs/>
          <w:i/>
          <w:iCs/>
        </w:rPr>
        <w:t>Psychopathology-related Symptoms and Behavior</w:t>
      </w:r>
    </w:p>
    <w:p w14:paraId="7B9DB95C" w14:textId="3F9A530F" w:rsidR="003A1D4C" w:rsidRPr="00D925E3" w:rsidRDefault="002B0179" w:rsidP="00DD095B">
      <w:pPr>
        <w:spacing w:line="480" w:lineRule="auto"/>
        <w:rPr>
          <w:rFonts w:cstheme="minorHAnsi"/>
        </w:rPr>
      </w:pPr>
      <w:r w:rsidRPr="00D925E3">
        <w:rPr>
          <w:rFonts w:cstheme="minorHAnsi"/>
        </w:rPr>
        <w:tab/>
      </w:r>
      <w:r w:rsidR="00366755" w:rsidRPr="00D925E3">
        <w:rPr>
          <w:rFonts w:cstheme="minorHAnsi"/>
        </w:rPr>
        <w:t>For individuals of European ancestry, s</w:t>
      </w:r>
      <w:r w:rsidR="00E47F96" w:rsidRPr="00D925E3">
        <w:rPr>
          <w:rFonts w:cstheme="minorHAnsi"/>
        </w:rPr>
        <w:t>tress-sensitivity PRS was nominally significantly associated with s</w:t>
      </w:r>
      <w:r w:rsidR="0058309C" w:rsidRPr="00D925E3">
        <w:rPr>
          <w:rFonts w:cstheme="minorHAnsi"/>
        </w:rPr>
        <w:t>omatic</w:t>
      </w:r>
      <w:r w:rsidRPr="00D925E3">
        <w:rPr>
          <w:rFonts w:cstheme="minorHAnsi"/>
        </w:rPr>
        <w:t>-related sympt</w:t>
      </w:r>
      <w:r w:rsidR="0058309C" w:rsidRPr="00D925E3">
        <w:rPr>
          <w:rFonts w:cstheme="minorHAnsi"/>
        </w:rPr>
        <w:t xml:space="preserve">oms </w:t>
      </w:r>
      <w:r w:rsidR="00E47F96" w:rsidRPr="00D925E3">
        <w:rPr>
          <w:rFonts w:cstheme="minorHAnsi"/>
        </w:rPr>
        <w:t xml:space="preserve">on the CBCL somatic subscale (uncorrected p-value = 0.022, FDR corrected p-value = 0.92), with an increase of </w:t>
      </w:r>
      <w:r w:rsidR="0058309C" w:rsidRPr="00D925E3">
        <w:rPr>
          <w:rFonts w:cstheme="minorHAnsi"/>
        </w:rPr>
        <w:t>0.281 points for each standard deviation increase in stress-sensitivity PRS</w:t>
      </w:r>
      <w:r w:rsidR="00E47F96" w:rsidRPr="00D925E3">
        <w:rPr>
          <w:rFonts w:cstheme="minorHAnsi"/>
        </w:rPr>
        <w:t xml:space="preserve">. </w:t>
      </w:r>
      <w:r w:rsidR="00EA2C98" w:rsidRPr="00D925E3">
        <w:rPr>
          <w:rFonts w:cstheme="minorHAnsi"/>
        </w:rPr>
        <w:t xml:space="preserve">Neither any other CBCL subscale nor total problems were significantly or nominally associated with stress-sensitivity PRS. </w:t>
      </w:r>
      <w:r w:rsidR="003A1D4C" w:rsidRPr="00D925E3">
        <w:rPr>
          <w:rFonts w:cstheme="minorHAnsi"/>
        </w:rPr>
        <w:t>Compared to average</w:t>
      </w:r>
      <w:r w:rsidR="00645980">
        <w:rPr>
          <w:rFonts w:cstheme="minorHAnsi"/>
        </w:rPr>
        <w:t xml:space="preserve"> values</w:t>
      </w:r>
      <w:r w:rsidR="003A1D4C" w:rsidRPr="00D925E3">
        <w:rPr>
          <w:rFonts w:cstheme="minorHAnsi"/>
        </w:rPr>
        <w:t>, girls’ scores were 1.00 point higher on the internalizing (FDR corrected p-value = 0.000045), 0.49 points higher on the anxious-depressed (FDR corrected p-value = 0.00055), and 0.40 points higher on the somatic (FDR corrected p-value</w:t>
      </w:r>
      <w:r w:rsidR="00690717" w:rsidRPr="00D925E3">
        <w:rPr>
          <w:rFonts w:cstheme="minorHAnsi"/>
        </w:rPr>
        <w:t xml:space="preserve"> = 0.0037) </w:t>
      </w:r>
      <w:r w:rsidR="003A1D4C" w:rsidRPr="00D925E3">
        <w:rPr>
          <w:rFonts w:cstheme="minorHAnsi"/>
        </w:rPr>
        <w:t>subscales</w:t>
      </w:r>
      <w:r w:rsidR="00690717" w:rsidRPr="00D925E3">
        <w:rPr>
          <w:rFonts w:cstheme="minorHAnsi"/>
        </w:rPr>
        <w:t xml:space="preserve"> and 0.26 points lower on the aggression subscale (FDR corrected p-value = 0.010).</w:t>
      </w:r>
      <w:r w:rsidR="00E9082A" w:rsidRPr="00D925E3">
        <w:rPr>
          <w:rFonts w:cstheme="minorHAnsi"/>
        </w:rPr>
        <w:t xml:space="preserve"> </w:t>
      </w:r>
      <w:r w:rsidR="009B5524">
        <w:rPr>
          <w:rFonts w:cstheme="minorHAnsi"/>
        </w:rPr>
        <w:t>Age did not significantly impact any CBCL scores.</w:t>
      </w:r>
    </w:p>
    <w:p w14:paraId="19D9EA19" w14:textId="296ABDF3" w:rsidR="00447145" w:rsidRPr="00D925E3" w:rsidRDefault="00447145" w:rsidP="00DD095B">
      <w:pPr>
        <w:spacing w:line="480" w:lineRule="auto"/>
        <w:rPr>
          <w:rFonts w:cstheme="minorHAnsi"/>
        </w:rPr>
      </w:pPr>
      <w:r w:rsidRPr="00D925E3">
        <w:rPr>
          <w:rFonts w:cstheme="minorHAnsi"/>
        </w:rPr>
        <w:tab/>
        <w:t>For subjects of African ancestry, CBCL scores did not significantly differ based on stress-sensitivity PRS, sex, or age.</w:t>
      </w:r>
    </w:p>
    <w:p w14:paraId="110C43C4" w14:textId="177CA275" w:rsidR="00366755" w:rsidRPr="00D925E3" w:rsidRDefault="009B19B0" w:rsidP="00DD095B">
      <w:pPr>
        <w:spacing w:line="480" w:lineRule="auto"/>
        <w:rPr>
          <w:rFonts w:cstheme="minorHAnsi"/>
        </w:rPr>
      </w:pPr>
      <w:r w:rsidRPr="00D925E3">
        <w:rPr>
          <w:rFonts w:cstheme="minorHAnsi"/>
        </w:rPr>
        <w:lastRenderedPageBreak/>
        <w:tab/>
        <w:t xml:space="preserve">Finally, for individuals of American admixed ancestry, </w:t>
      </w:r>
      <w:r w:rsidR="001C5188" w:rsidRPr="00D925E3">
        <w:rPr>
          <w:rFonts w:cstheme="minorHAnsi"/>
        </w:rPr>
        <w:t>stress-sensitivity PRS was nominally associated with changes in withdrawn-depressed and total problem CBCL scores</w:t>
      </w:r>
      <w:r w:rsidR="00645980">
        <w:rPr>
          <w:rFonts w:cstheme="minorHAnsi"/>
        </w:rPr>
        <w:t xml:space="preserve">. A </w:t>
      </w:r>
      <w:r w:rsidR="001C5188" w:rsidRPr="00D925E3">
        <w:rPr>
          <w:rFonts w:cstheme="minorHAnsi"/>
        </w:rPr>
        <w:t xml:space="preserve">one standard deviation increase in stress-sensitivity PRS </w:t>
      </w:r>
      <w:r w:rsidR="00645980">
        <w:rPr>
          <w:rFonts w:cstheme="minorHAnsi"/>
        </w:rPr>
        <w:t xml:space="preserve">was </w:t>
      </w:r>
      <w:r w:rsidR="001C5188" w:rsidRPr="00D925E3">
        <w:rPr>
          <w:rFonts w:cstheme="minorHAnsi"/>
        </w:rPr>
        <w:t>linked to a decrease of 0.67 points on the withdrawn-depressed subscale (uncorrected p-value = 0.026, FDR corrected p-value = 0.20) and a decrease of 1.31 points on total problems (uncorrected p-value = 0.023, FDR corrected p-value = 0.20). Stress-sensitivity PRS</w:t>
      </w:r>
      <w:r w:rsidR="0035708F" w:rsidRPr="00D925E3">
        <w:rPr>
          <w:rFonts w:cstheme="minorHAnsi"/>
        </w:rPr>
        <w:t xml:space="preserve"> </w:t>
      </w:r>
      <w:del w:id="95" w:author="Jennifer K Forsyth" w:date="2024-06-24T12:18:00Z">
        <w:r w:rsidR="0035708F" w:rsidRPr="00D925E3" w:rsidDel="002D34F1">
          <w:rPr>
            <w:rFonts w:cstheme="minorHAnsi"/>
          </w:rPr>
          <w:delText xml:space="preserve">did </w:delText>
        </w:r>
      </w:del>
      <w:ins w:id="96" w:author="Jennifer K Forsyth" w:date="2024-06-24T12:18:00Z">
        <w:r w:rsidR="002D34F1">
          <w:rPr>
            <w:rFonts w:cstheme="minorHAnsi"/>
          </w:rPr>
          <w:t>was</w:t>
        </w:r>
        <w:r w:rsidR="002D34F1" w:rsidRPr="00D925E3">
          <w:rPr>
            <w:rFonts w:cstheme="minorHAnsi"/>
          </w:rPr>
          <w:t xml:space="preserve"> </w:t>
        </w:r>
      </w:ins>
      <w:r w:rsidR="0035708F" w:rsidRPr="00D925E3">
        <w:rPr>
          <w:rFonts w:cstheme="minorHAnsi"/>
        </w:rPr>
        <w:t xml:space="preserve">not significantly </w:t>
      </w:r>
      <w:del w:id="97" w:author="Jennifer K Forsyth" w:date="2024-06-24T12:18:00Z">
        <w:r w:rsidR="0035708F" w:rsidRPr="00D925E3" w:rsidDel="002D34F1">
          <w:rPr>
            <w:rFonts w:cstheme="minorHAnsi"/>
          </w:rPr>
          <w:delText xml:space="preserve">affect </w:delText>
        </w:r>
      </w:del>
      <w:ins w:id="98" w:author="Jennifer K Forsyth" w:date="2024-06-24T12:18:00Z">
        <w:r w:rsidR="002D34F1">
          <w:rPr>
            <w:rFonts w:cstheme="minorHAnsi"/>
          </w:rPr>
          <w:t xml:space="preserve">associated with </w:t>
        </w:r>
      </w:ins>
      <w:r w:rsidR="0035708F" w:rsidRPr="00D925E3">
        <w:rPr>
          <w:rFonts w:cstheme="minorHAnsi"/>
        </w:rPr>
        <w:t xml:space="preserve">any other CBCL scores. Sex </w:t>
      </w:r>
      <w:ins w:id="99" w:author="Jennifer K Forsyth" w:date="2024-06-24T12:19:00Z">
        <w:r w:rsidR="002D34F1">
          <w:rPr>
            <w:rFonts w:cstheme="minorHAnsi"/>
          </w:rPr>
          <w:t xml:space="preserve">was </w:t>
        </w:r>
      </w:ins>
      <w:r w:rsidR="0035708F" w:rsidRPr="00D925E3">
        <w:rPr>
          <w:rFonts w:cstheme="minorHAnsi"/>
        </w:rPr>
        <w:t xml:space="preserve">nominally significantly </w:t>
      </w:r>
      <w:del w:id="100" w:author="Jennifer K Forsyth" w:date="2024-06-24T12:18:00Z">
        <w:r w:rsidR="0035708F" w:rsidRPr="00D925E3" w:rsidDel="002D34F1">
          <w:rPr>
            <w:rFonts w:cstheme="minorHAnsi"/>
          </w:rPr>
          <w:delText xml:space="preserve">affected </w:delText>
        </w:r>
      </w:del>
      <w:ins w:id="101" w:author="Jennifer K Forsyth" w:date="2024-06-24T12:18:00Z">
        <w:r w:rsidR="002D34F1">
          <w:rPr>
            <w:rFonts w:cstheme="minorHAnsi"/>
          </w:rPr>
          <w:t>associated</w:t>
        </w:r>
        <w:r w:rsidR="002D34F1" w:rsidRPr="00D925E3">
          <w:rPr>
            <w:rFonts w:cstheme="minorHAnsi"/>
          </w:rPr>
          <w:t xml:space="preserve"> </w:t>
        </w:r>
      </w:ins>
      <w:ins w:id="102" w:author="Jennifer K Forsyth" w:date="2024-06-24T12:19:00Z">
        <w:r w:rsidR="002D34F1">
          <w:rPr>
            <w:rFonts w:cstheme="minorHAnsi"/>
          </w:rPr>
          <w:t xml:space="preserve">with </w:t>
        </w:r>
      </w:ins>
      <w:r w:rsidR="0035708F" w:rsidRPr="00D925E3">
        <w:rPr>
          <w:rFonts w:cstheme="minorHAnsi"/>
        </w:rPr>
        <w:t>some CBCL scores. Compared to average</w:t>
      </w:r>
      <w:r w:rsidR="00645980">
        <w:rPr>
          <w:rFonts w:cstheme="minorHAnsi"/>
        </w:rPr>
        <w:t xml:space="preserve"> values</w:t>
      </w:r>
      <w:r w:rsidR="0035708F" w:rsidRPr="00D925E3">
        <w:rPr>
          <w:rFonts w:cstheme="minorHAnsi"/>
        </w:rPr>
        <w:t>, girls’ internalizing, anxious-depressed, and somatic scores were 1.12 points (uncorrected p-value = 0.024, FDR corrected p-value = 0.091), 0.54 points (uncorrected p-value = 0.032, FDR corrected p-value = 0.095), and 0.63 points (uncorrected p-value = 0.018, FDR corrected p-value = 0.091) higher, respectively. Age was not significantly related to any CBCL scores.</w:t>
      </w:r>
    </w:p>
    <w:p w14:paraId="1E432493" w14:textId="313C0BB3" w:rsidR="001E5897" w:rsidRPr="00D925E3" w:rsidRDefault="001E5897" w:rsidP="00DD095B">
      <w:pPr>
        <w:spacing w:line="480" w:lineRule="auto"/>
        <w:rPr>
          <w:rFonts w:cstheme="minorHAnsi"/>
          <w:b/>
          <w:bCs/>
          <w:i/>
          <w:iCs/>
        </w:rPr>
      </w:pPr>
      <w:r w:rsidRPr="00D925E3">
        <w:rPr>
          <w:rFonts w:cstheme="minorHAnsi"/>
          <w:b/>
          <w:bCs/>
          <w:i/>
          <w:iCs/>
        </w:rPr>
        <w:t>Lifetime Psychiatric Diagnoses</w:t>
      </w:r>
    </w:p>
    <w:p w14:paraId="67999BC1" w14:textId="58B8158C" w:rsidR="00471E6F" w:rsidRPr="00D925E3" w:rsidRDefault="00366755" w:rsidP="008834AB">
      <w:pPr>
        <w:spacing w:line="480" w:lineRule="auto"/>
        <w:ind w:firstLine="720"/>
        <w:rPr>
          <w:rFonts w:cstheme="minorHAnsi"/>
        </w:rPr>
      </w:pPr>
      <w:r w:rsidRPr="00D925E3">
        <w:rPr>
          <w:rFonts w:cstheme="minorHAnsi"/>
        </w:rPr>
        <w:t xml:space="preserve">For individuals of European ancestry, </w:t>
      </w:r>
      <w:r w:rsidR="008834AB">
        <w:rPr>
          <w:rFonts w:cstheme="minorHAnsi"/>
        </w:rPr>
        <w:t>t</w:t>
      </w:r>
      <w:r w:rsidR="008834AB" w:rsidRPr="00D925E3">
        <w:rPr>
          <w:rFonts w:cstheme="minorHAnsi"/>
        </w:rPr>
        <w:t xml:space="preserve">here were no significant relationships between </w:t>
      </w:r>
      <w:r w:rsidR="008834AB">
        <w:rPr>
          <w:rFonts w:cstheme="minorHAnsi"/>
        </w:rPr>
        <w:t xml:space="preserve">stress-sensitivity PRS or </w:t>
      </w:r>
      <w:r w:rsidR="008834AB" w:rsidRPr="00D925E3">
        <w:rPr>
          <w:rFonts w:cstheme="minorHAnsi"/>
        </w:rPr>
        <w:t xml:space="preserve">age and </w:t>
      </w:r>
      <w:r w:rsidR="008834AB">
        <w:rPr>
          <w:rFonts w:cstheme="minorHAnsi"/>
        </w:rPr>
        <w:t>any</w:t>
      </w:r>
      <w:r w:rsidR="008834AB" w:rsidRPr="00D925E3">
        <w:rPr>
          <w:rFonts w:cstheme="minorHAnsi"/>
        </w:rPr>
        <w:t xml:space="preserve"> diagnosis.</w:t>
      </w:r>
      <w:r w:rsidR="008834AB">
        <w:rPr>
          <w:rFonts w:cstheme="minorHAnsi"/>
        </w:rPr>
        <w:t xml:space="preserve"> C</w:t>
      </w:r>
      <w:r w:rsidRPr="00D925E3">
        <w:rPr>
          <w:rFonts w:cstheme="minorHAnsi"/>
        </w:rPr>
        <w:t>ompared to average</w:t>
      </w:r>
      <w:r w:rsidR="00645980">
        <w:rPr>
          <w:rFonts w:cstheme="minorHAnsi"/>
        </w:rPr>
        <w:t xml:space="preserve"> values</w:t>
      </w:r>
      <w:r w:rsidRPr="00D925E3">
        <w:rPr>
          <w:rFonts w:cstheme="minorHAnsi"/>
        </w:rPr>
        <w:t xml:space="preserve">, girls had </w:t>
      </w:r>
      <w:r w:rsidR="00471E6F" w:rsidRPr="00D925E3">
        <w:rPr>
          <w:rFonts w:cstheme="minorHAnsi"/>
        </w:rPr>
        <w:t xml:space="preserve">an increase of 1.48 in odds of receiving a lifetime </w:t>
      </w:r>
      <w:r w:rsidR="008834AB">
        <w:rPr>
          <w:rFonts w:cstheme="minorHAnsi"/>
        </w:rPr>
        <w:t xml:space="preserve">anxiety diagnosis </w:t>
      </w:r>
      <w:r w:rsidR="00471E6F" w:rsidRPr="00D925E3">
        <w:rPr>
          <w:rFonts w:cstheme="minorHAnsi"/>
        </w:rPr>
        <w:t xml:space="preserve">(FDR corrected p-value = 0.00000000016), an increase of 1.63 in odds of receiving a lifetime MDD diagnosis (FDR corrected p-value = 0.00000000016, and a decrease of 0.72 in odds of receiving a lifetime ADHD diagnosis (FDR corrected p-value = 0.0089). Sex </w:t>
      </w:r>
      <w:del w:id="103" w:author="Jennifer K Forsyth" w:date="2024-06-24T12:19:00Z">
        <w:r w:rsidR="00471E6F" w:rsidRPr="00D925E3" w:rsidDel="002D34F1">
          <w:rPr>
            <w:rFonts w:cstheme="minorHAnsi"/>
          </w:rPr>
          <w:delText xml:space="preserve">did </w:delText>
        </w:r>
      </w:del>
      <w:ins w:id="104" w:author="Jennifer K Forsyth" w:date="2024-06-24T12:19:00Z">
        <w:r w:rsidR="002D34F1">
          <w:rPr>
            <w:rFonts w:cstheme="minorHAnsi"/>
          </w:rPr>
          <w:t xml:space="preserve">was </w:t>
        </w:r>
      </w:ins>
      <w:r w:rsidR="00471E6F" w:rsidRPr="00D925E3">
        <w:rPr>
          <w:rFonts w:cstheme="minorHAnsi"/>
        </w:rPr>
        <w:t xml:space="preserve">not significantly </w:t>
      </w:r>
      <w:del w:id="105" w:author="Jennifer K Forsyth" w:date="2024-06-24T12:19:00Z">
        <w:r w:rsidR="00471E6F" w:rsidRPr="00D925E3" w:rsidDel="002D34F1">
          <w:rPr>
            <w:rFonts w:cstheme="minorHAnsi"/>
          </w:rPr>
          <w:delText>influence odds of receiving a</w:delText>
        </w:r>
      </w:del>
      <w:ins w:id="106" w:author="Jennifer K Forsyth" w:date="2024-06-24T12:19:00Z">
        <w:r w:rsidR="002D34F1">
          <w:rPr>
            <w:rFonts w:cstheme="minorHAnsi"/>
          </w:rPr>
          <w:t>associated with</w:t>
        </w:r>
      </w:ins>
      <w:r w:rsidR="00471E6F" w:rsidRPr="00D925E3">
        <w:rPr>
          <w:rFonts w:cstheme="minorHAnsi"/>
        </w:rPr>
        <w:t xml:space="preserve"> lifetime PTSD diagnosis. </w:t>
      </w:r>
    </w:p>
    <w:p w14:paraId="47FEDECB" w14:textId="235C6C54" w:rsidR="00366755" w:rsidRPr="00D925E3" w:rsidRDefault="00366755" w:rsidP="00DD095B">
      <w:pPr>
        <w:spacing w:line="480" w:lineRule="auto"/>
        <w:ind w:firstLine="720"/>
        <w:rPr>
          <w:rFonts w:cstheme="minorHAnsi"/>
        </w:rPr>
      </w:pPr>
      <w:r w:rsidRPr="00D925E3">
        <w:rPr>
          <w:rFonts w:cstheme="minorHAnsi"/>
        </w:rPr>
        <w:t xml:space="preserve">For subjects of African ancestry, </w:t>
      </w:r>
      <w:r w:rsidR="00242659" w:rsidRPr="00D925E3">
        <w:rPr>
          <w:rFonts w:cstheme="minorHAnsi"/>
        </w:rPr>
        <w:t>stress-sensitivity PRS, sex, and age were not significantly associated with likelihood of receiving a lifetime anxiety, ADHD, MDD, or PTSD diagnosis, with the exception that g</w:t>
      </w:r>
      <w:r w:rsidRPr="00D925E3">
        <w:rPr>
          <w:rFonts w:cstheme="minorHAnsi"/>
        </w:rPr>
        <w:t xml:space="preserve">irls had a nominally significant (uncorrected p-value = 0.025, FDR corrected p-value = </w:t>
      </w:r>
      <w:r w:rsidR="00242659" w:rsidRPr="00D925E3">
        <w:rPr>
          <w:rFonts w:cstheme="minorHAnsi"/>
        </w:rPr>
        <w:t xml:space="preserve">0.38) </w:t>
      </w:r>
      <w:r w:rsidRPr="00D925E3">
        <w:rPr>
          <w:rFonts w:cstheme="minorHAnsi"/>
        </w:rPr>
        <w:t xml:space="preserve">increase of </w:t>
      </w:r>
      <w:r w:rsidR="00242659" w:rsidRPr="00D925E3">
        <w:rPr>
          <w:rFonts w:cstheme="minorHAnsi"/>
        </w:rPr>
        <w:t>1.44</w:t>
      </w:r>
      <w:r w:rsidRPr="00D925E3">
        <w:rPr>
          <w:rFonts w:cstheme="minorHAnsi"/>
        </w:rPr>
        <w:t xml:space="preserve"> in odds of receiving a lifetime MDD diagnosis compared to average</w:t>
      </w:r>
      <w:r w:rsidR="008834AB">
        <w:rPr>
          <w:rFonts w:cstheme="minorHAnsi"/>
        </w:rPr>
        <w:t xml:space="preserve"> values</w:t>
      </w:r>
      <w:r w:rsidR="00242659" w:rsidRPr="00D925E3">
        <w:rPr>
          <w:rFonts w:cstheme="minorHAnsi"/>
        </w:rPr>
        <w:t xml:space="preserve">. </w:t>
      </w:r>
    </w:p>
    <w:p w14:paraId="7C82034D" w14:textId="36F6D85C" w:rsidR="00AD4572" w:rsidRPr="00D925E3" w:rsidRDefault="005F65D2" w:rsidP="00DD095B">
      <w:pPr>
        <w:spacing w:line="480" w:lineRule="auto"/>
        <w:ind w:firstLine="720"/>
        <w:rPr>
          <w:rFonts w:cstheme="minorHAnsi"/>
          <w:b/>
          <w:bCs/>
          <w:i/>
          <w:iCs/>
        </w:rPr>
      </w:pPr>
      <w:r w:rsidRPr="00D925E3">
        <w:rPr>
          <w:rFonts w:cstheme="minorHAnsi"/>
        </w:rPr>
        <w:lastRenderedPageBreak/>
        <w:t xml:space="preserve">Finally, for subjects of American admixed ancestry, </w:t>
      </w:r>
      <w:r w:rsidR="0004236E">
        <w:rPr>
          <w:rFonts w:cstheme="minorHAnsi"/>
        </w:rPr>
        <w:t xml:space="preserve">stress-sensitivity PRS </w:t>
      </w:r>
      <w:del w:id="107" w:author="Jennifer K Forsyth" w:date="2024-06-24T12:19:00Z">
        <w:r w:rsidR="0004236E" w:rsidDel="002D34F1">
          <w:rPr>
            <w:rFonts w:cstheme="minorHAnsi"/>
          </w:rPr>
          <w:delText xml:space="preserve">did </w:delText>
        </w:r>
      </w:del>
      <w:ins w:id="108" w:author="Jennifer K Forsyth" w:date="2024-06-24T12:19:00Z">
        <w:r w:rsidR="002D34F1">
          <w:rPr>
            <w:rFonts w:cstheme="minorHAnsi"/>
          </w:rPr>
          <w:t xml:space="preserve">was </w:t>
        </w:r>
      </w:ins>
      <w:r w:rsidR="0004236E">
        <w:rPr>
          <w:rFonts w:cstheme="minorHAnsi"/>
        </w:rPr>
        <w:t xml:space="preserve">not significantly </w:t>
      </w:r>
      <w:del w:id="109" w:author="Jennifer K Forsyth" w:date="2024-06-24T12:20:00Z">
        <w:r w:rsidR="0004236E" w:rsidDel="002D34F1">
          <w:rPr>
            <w:rFonts w:cstheme="minorHAnsi"/>
          </w:rPr>
          <w:delText xml:space="preserve">affect </w:delText>
        </w:r>
      </w:del>
      <w:ins w:id="110" w:author="Jennifer K Forsyth" w:date="2024-06-24T12:20:00Z">
        <w:r w:rsidR="002D34F1">
          <w:rPr>
            <w:rFonts w:cstheme="minorHAnsi"/>
          </w:rPr>
          <w:t xml:space="preserve">associated with </w:t>
        </w:r>
      </w:ins>
      <w:r w:rsidR="0004236E">
        <w:rPr>
          <w:rFonts w:cstheme="minorHAnsi"/>
        </w:rPr>
        <w:t xml:space="preserve">the likelihood of receiving any lifetime diagnosis. </w:t>
      </w:r>
      <w:r w:rsidR="00AD4572" w:rsidRPr="00D925E3">
        <w:rPr>
          <w:rFonts w:cstheme="minorHAnsi"/>
        </w:rPr>
        <w:t xml:space="preserve">For girls, odds of receiving a diagnosis of anxiety or MDD were 1.66 points (FDR corrected p-value = 0.011) or 1.75 points (FDR corrected p-value = 0.011) higher on average, respectively. Odds of receiving a lifetime diagnosis of ADHD were also </w:t>
      </w:r>
      <w:r w:rsidR="00EB2C6E" w:rsidRPr="00D925E3">
        <w:rPr>
          <w:rFonts w:cstheme="minorHAnsi"/>
        </w:rPr>
        <w:t>0.44</w:t>
      </w:r>
      <w:r w:rsidR="00AD4572" w:rsidRPr="00D925E3">
        <w:rPr>
          <w:rFonts w:cstheme="minorHAnsi"/>
        </w:rPr>
        <w:t xml:space="preserve"> points lower on average for girls, but this difference did not survive FDR correction (uncorrected p-value = </w:t>
      </w:r>
      <w:r w:rsidR="00EB2C6E" w:rsidRPr="00D925E3">
        <w:rPr>
          <w:rFonts w:cstheme="minorHAnsi"/>
        </w:rPr>
        <w:t>0.046).</w:t>
      </w:r>
      <w:r w:rsidR="0051764F" w:rsidRPr="00D925E3">
        <w:rPr>
          <w:rFonts w:cstheme="minorHAnsi"/>
        </w:rPr>
        <w:t xml:space="preserve"> Sex did not significantly affect likelihood of receiving a lifetime PTSD diagnosis.</w:t>
      </w:r>
      <w:r w:rsidRPr="00D925E3">
        <w:rPr>
          <w:rFonts w:cstheme="minorHAnsi"/>
        </w:rPr>
        <w:t xml:space="preserve"> A one standard deviation increase in age was nominally associated (uncorrected p-value = 0.0063, FDR corrected p-value = 0.094) with an increase of 2.69 points in odds of receiving a lifetime MDD diagnosis.</w:t>
      </w:r>
      <w:r w:rsidR="000823BD" w:rsidRPr="00D925E3">
        <w:rPr>
          <w:rFonts w:cstheme="minorHAnsi"/>
        </w:rPr>
        <w:t xml:space="preserve"> Age did not affect likelihood of receiving a lifetime diagnosis of anxiety, MDD, or PTSD.</w:t>
      </w:r>
    </w:p>
    <w:p w14:paraId="21A466AA" w14:textId="5B275070" w:rsidR="00BE606A" w:rsidRPr="00D925E3" w:rsidRDefault="00BE606A" w:rsidP="00DD095B">
      <w:pPr>
        <w:spacing w:line="480" w:lineRule="auto"/>
        <w:jc w:val="center"/>
        <w:rPr>
          <w:rFonts w:cstheme="minorHAnsi"/>
          <w:b/>
          <w:bCs/>
        </w:rPr>
      </w:pPr>
      <w:r w:rsidRPr="00D925E3">
        <w:rPr>
          <w:rFonts w:cstheme="minorHAnsi"/>
          <w:b/>
          <w:bCs/>
        </w:rPr>
        <w:t>Discussion</w:t>
      </w:r>
    </w:p>
    <w:p w14:paraId="210D0391" w14:textId="6701069F" w:rsidR="007C5C87" w:rsidRDefault="007C5C87" w:rsidP="00DD095B">
      <w:pPr>
        <w:spacing w:line="480" w:lineRule="auto"/>
        <w:rPr>
          <w:rFonts w:cstheme="minorHAnsi"/>
          <w:b/>
          <w:bCs/>
        </w:rPr>
      </w:pPr>
      <w:commentRangeStart w:id="111"/>
      <w:r>
        <w:rPr>
          <w:rFonts w:cstheme="minorHAnsi"/>
          <w:b/>
          <w:bCs/>
        </w:rPr>
        <w:t>Anticipated findings</w:t>
      </w:r>
      <w:commentRangeEnd w:id="111"/>
      <w:r w:rsidR="00250032">
        <w:rPr>
          <w:rStyle w:val="CommentReference"/>
        </w:rPr>
        <w:commentReference w:id="111"/>
      </w:r>
    </w:p>
    <w:p w14:paraId="2D67E3C5" w14:textId="7DCB98A7" w:rsidR="007C5C87" w:rsidRDefault="007C5C87" w:rsidP="00DD095B">
      <w:pPr>
        <w:spacing w:line="480" w:lineRule="auto"/>
        <w:rPr>
          <w:rFonts w:cstheme="minorHAnsi"/>
          <w:b/>
          <w:bCs/>
        </w:rPr>
      </w:pPr>
      <w:r>
        <w:rPr>
          <w:rFonts w:cstheme="minorHAnsi"/>
          <w:b/>
          <w:bCs/>
          <w:i/>
          <w:iCs/>
        </w:rPr>
        <w:t>RQ2</w:t>
      </w:r>
    </w:p>
    <w:p w14:paraId="78E9C247" w14:textId="0BEEC969" w:rsidR="00402117" w:rsidRDefault="006408D7" w:rsidP="00FF6591">
      <w:pPr>
        <w:spacing w:line="480" w:lineRule="auto"/>
        <w:ind w:firstLine="720"/>
      </w:pPr>
      <w:r>
        <w:rPr>
          <w:rFonts w:cstheme="minorHAnsi"/>
        </w:rPr>
        <w:t>For individuals of European ancestry, b</w:t>
      </w:r>
      <w:r w:rsidR="00402117">
        <w:rPr>
          <w:rFonts w:cstheme="minorHAnsi"/>
        </w:rPr>
        <w:t xml:space="preserve">ased on prior work in the ABCD </w:t>
      </w:r>
      <w:commentRangeStart w:id="113"/>
      <w:r w:rsidR="00402117">
        <w:rPr>
          <w:rFonts w:cstheme="minorHAnsi"/>
        </w:rPr>
        <w:t>Study</w:t>
      </w:r>
      <w:commentRangeEnd w:id="113"/>
      <w:r w:rsidR="002D34F1">
        <w:rPr>
          <w:rStyle w:val="CommentReference"/>
        </w:rPr>
        <w:commentReference w:id="113"/>
      </w:r>
      <w:r>
        <w:rPr>
          <w:rFonts w:cstheme="minorHAnsi"/>
        </w:rPr>
        <w:t xml:space="preserve">, </w:t>
      </w:r>
      <w:r w:rsidR="00402117">
        <w:rPr>
          <w:rFonts w:cstheme="minorHAnsi"/>
        </w:rPr>
        <w:t xml:space="preserve">MDD PRS is expected to be significantly associated with </w:t>
      </w:r>
      <w:r w:rsidR="00402117">
        <w:t xml:space="preserve">anxious/depressed, somatic, social, thought, attention, </w:t>
      </w:r>
      <w:r w:rsidR="00BB5B28">
        <w:t xml:space="preserve">and </w:t>
      </w:r>
      <w:r w:rsidR="00402117">
        <w:t>rule-breaking</w:t>
      </w:r>
      <w:r w:rsidR="00BB5B28">
        <w:t>,</w:t>
      </w:r>
      <w:r w:rsidR="00402117">
        <w:t xml:space="preserve"> but not aggressive or withdrawn/depressed</w:t>
      </w:r>
      <w:r w:rsidR="00BB5B28">
        <w:t>,</w:t>
      </w:r>
      <w:r w:rsidR="00402117">
        <w:t xml:space="preserve"> CBCL subscale scores </w:t>
      </w:r>
      <w:r w:rsidR="00402117">
        <w:fldChar w:fldCharType="begin"/>
      </w:r>
      <w:r w:rsidR="00402117">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fldChar w:fldCharType="separate"/>
      </w:r>
      <w:r w:rsidR="00402117" w:rsidRPr="00402117">
        <w:rPr>
          <w:rFonts w:ascii="Calibri" w:hAnsi="Calibri" w:cs="Calibri"/>
        </w:rPr>
        <w:t>(Wainberg et al., 2022)</w:t>
      </w:r>
      <w:r w:rsidR="00402117">
        <w:fldChar w:fldCharType="end"/>
      </w:r>
      <w:r w:rsidR="002A45D9">
        <w:t xml:space="preserve"> as well as total problems score</w:t>
      </w:r>
      <w:r w:rsidR="00B35111">
        <w:t>s</w:t>
      </w:r>
      <w:r w:rsidR="002A45D9">
        <w:t xml:space="preserve"> </w:t>
      </w:r>
      <w:r w:rsidR="002A45D9">
        <w:fldChar w:fldCharType="begin"/>
      </w:r>
      <w:r w:rsidR="002A45D9">
        <w:instrText xml:space="preserve"> ADDIN ZOTERO_ITEM CSL_CITATION {"citationID":"zeEsHEEV","properties":{"formattedCitation":"(Hoffman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002A45D9">
        <w:fldChar w:fldCharType="separate"/>
      </w:r>
      <w:r w:rsidR="002A45D9" w:rsidRPr="002A45D9">
        <w:rPr>
          <w:rFonts w:ascii="Calibri" w:hAnsi="Calibri" w:cs="Calibri"/>
        </w:rPr>
        <w:t>(Hoffman et al., 2024)</w:t>
      </w:r>
      <w:r w:rsidR="002A45D9">
        <w:fldChar w:fldCharType="end"/>
      </w:r>
      <w:r w:rsidR="00402117">
        <w:t xml:space="preserve">. </w:t>
      </w:r>
      <w:r w:rsidR="00B35111">
        <w:t xml:space="preserve">Because </w:t>
      </w:r>
      <w:r w:rsidR="00402117">
        <w:t xml:space="preserve">MDD PRS is expected to be significantly associated with </w:t>
      </w:r>
      <w:r w:rsidR="00B35111">
        <w:t xml:space="preserve">its composite subscale scores, we also expect MDD PRS to be significantly related to </w:t>
      </w:r>
      <w:r w:rsidR="00402117">
        <w:t xml:space="preserve">internalizing </w:t>
      </w:r>
      <w:r w:rsidR="00B35111">
        <w:t xml:space="preserve">scores </w:t>
      </w:r>
      <w:r w:rsidR="00402117">
        <w:rPr>
          <w:rFonts w:cstheme="minorHAnsi"/>
        </w:rPr>
        <w:t>as well as MDD, PTSD, and anxiety</w:t>
      </w:r>
      <w:r w:rsidR="00B35111">
        <w:rPr>
          <w:rFonts w:cstheme="minorHAnsi"/>
        </w:rPr>
        <w:t>, which are all internalizing disorders</w:t>
      </w:r>
      <w:r w:rsidR="00402117">
        <w:rPr>
          <w:rFonts w:cstheme="minorHAnsi"/>
        </w:rPr>
        <w:t xml:space="preserve">. </w:t>
      </w:r>
      <w:r w:rsidR="00402117">
        <w:t>Given that the externalizing subscale is composed of the rule-break</w:t>
      </w:r>
      <w:r w:rsidR="00B35111">
        <w:t>ing</w:t>
      </w:r>
      <w:r w:rsidR="00402117">
        <w:t xml:space="preserve"> and aggressive subscales, MDD PRS is not expected not be significantly related to externalizing scores or to diagnoses of ADHD, an externalizing disorder.</w:t>
      </w:r>
      <w:r w:rsidR="00FF6591">
        <w:t xml:space="preserve"> </w:t>
      </w:r>
      <w:commentRangeStart w:id="114"/>
      <w:del w:id="115" w:author="Jennifer K Forsyth" w:date="2024-06-24T12:22:00Z">
        <w:r w:rsidR="00FF6591" w:rsidDel="00250032">
          <w:delText xml:space="preserve">Provided that our preliminary findings hold true with the complete set of year 4 data from the ABCD Study, the above expected results for MDD PRS contrast with those for the stress-sensitivity PRS which was unrelated to any psychiatric diagnosis. </w:delText>
        </w:r>
      </w:del>
      <w:r>
        <w:t>T</w:t>
      </w:r>
      <w:r w:rsidR="00FF6591">
        <w:t>he nominal significance between the stress-</w:t>
      </w:r>
      <w:r w:rsidR="00FF6591">
        <w:lastRenderedPageBreak/>
        <w:t xml:space="preserve">sensitivity PRS and the CBCL somatic subscale </w:t>
      </w:r>
      <w:r>
        <w:t xml:space="preserve">in individuals from European ancestry </w:t>
      </w:r>
      <w:r w:rsidR="00FF6591">
        <w:t xml:space="preserve">reported as preliminary results may reach significance following FDR correction in the full data set, which would be consistent with the predicted significant relationship between MDD PRS and somatic subscale scores. However, unlike MDD PRS, stress sensitivity PRS is not expected to be significantly related to any other CBCL subscale scores based on our preliminary </w:t>
      </w:r>
      <w:commentRangeStart w:id="116"/>
      <w:r w:rsidR="00FF6591">
        <w:t>findings</w:t>
      </w:r>
      <w:commentRangeEnd w:id="116"/>
      <w:r w:rsidR="00250032">
        <w:rPr>
          <w:rStyle w:val="CommentReference"/>
        </w:rPr>
        <w:commentReference w:id="116"/>
      </w:r>
      <w:r w:rsidR="00FF6591">
        <w:t xml:space="preserve">. </w:t>
      </w:r>
      <w:commentRangeEnd w:id="114"/>
      <w:r w:rsidR="00B35111">
        <w:rPr>
          <w:rStyle w:val="CommentReference"/>
        </w:rPr>
        <w:commentReference w:id="114"/>
      </w:r>
    </w:p>
    <w:p w14:paraId="1F3577E5" w14:textId="44250968" w:rsidR="00E04995" w:rsidRDefault="00E04995" w:rsidP="00E04995">
      <w:pPr>
        <w:spacing w:line="480" w:lineRule="auto"/>
        <w:ind w:firstLine="720"/>
      </w:pPr>
      <w:r>
        <w:t xml:space="preserve">In European ancestry subjects, </w:t>
      </w:r>
      <w:proofErr w:type="spellStart"/>
      <w:r>
        <w:t>Wainberg</w:t>
      </w:r>
      <w:proofErr w:type="spellEnd"/>
      <w:r>
        <w:t xml:space="preserve"> et al. </w:t>
      </w:r>
      <w:r>
        <w:fldChar w:fldCharType="begin"/>
      </w:r>
      <w:r>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fldChar w:fldCharType="separate"/>
      </w:r>
      <w:r w:rsidRPr="00FF6591">
        <w:rPr>
          <w:rFonts w:ascii="Calibri" w:hAnsi="Calibri" w:cs="Calibri"/>
        </w:rPr>
        <w:t>(2022)</w:t>
      </w:r>
      <w:r>
        <w:fldChar w:fldCharType="end"/>
      </w:r>
      <w:r>
        <w:t xml:space="preserve"> found ADHD PRS to be significantly associated with only the attention subscale in the CBCL</w:t>
      </w:r>
      <w:r w:rsidR="00B35111">
        <w:t>, and w</w:t>
      </w:r>
      <w:r>
        <w:t>e therefore expect ADHD PRS in this study to be linked to the attention subscale and ADHD diagnoses</w:t>
      </w:r>
      <w:r w:rsidR="00B35111">
        <w:t xml:space="preserve">. </w:t>
      </w:r>
      <w:commentRangeStart w:id="117"/>
      <w:r w:rsidR="00B35111">
        <w:t xml:space="preserve">This </w:t>
      </w:r>
      <w:r>
        <w:t xml:space="preserve">differs from the lack of significant relationship between the stress sensitivity PRS and ADHD diagnoses or CBCL attention subscale scores based on our preliminary findings. We expect neither ADHD PRS not stress-sensitivity PRS to be associated with any other CBCL scores or psychiatric diagnoses based on our preliminary data and findings from </w:t>
      </w:r>
      <w:proofErr w:type="spellStart"/>
      <w:r>
        <w:t>Wainberg</w:t>
      </w:r>
      <w:proofErr w:type="spellEnd"/>
      <w:r>
        <w:t xml:space="preserve"> et al. </w:t>
      </w:r>
      <w:r>
        <w:fldChar w:fldCharType="begin"/>
      </w:r>
      <w:r w:rsidR="00AF1BD9">
        <w:instrText xml:space="preserve"> ADDIN ZOTERO_ITEM CSL_CITATION {"citationID":"T1SqiiJD","properties":{"formattedCitation":"(2022)","plainCitation":"(2022)","noteIndex":0},"citationItems":[{"id":5095,"uris":["http://zotero.org/users/local/dCnfRmag/items/ILTUNSWN"],"itemData":{"id":5095,"type":"article-journal","abstract":"BACKGROUND: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fldChar w:fldCharType="separate"/>
      </w:r>
      <w:r w:rsidRPr="00FF6591">
        <w:rPr>
          <w:rFonts w:ascii="Calibri" w:hAnsi="Calibri" w:cs="Calibri"/>
        </w:rPr>
        <w:t>(2022)</w:t>
      </w:r>
      <w:r>
        <w:fldChar w:fldCharType="end"/>
      </w:r>
      <w:r>
        <w:t>.</w:t>
      </w:r>
      <w:r w:rsidR="00884C74">
        <w:t xml:space="preserve"> </w:t>
      </w:r>
      <w:commentRangeEnd w:id="117"/>
      <w:r w:rsidR="00B35111">
        <w:rPr>
          <w:rStyle w:val="CommentReference"/>
        </w:rPr>
        <w:commentReference w:id="117"/>
      </w:r>
    </w:p>
    <w:p w14:paraId="0736EFD6" w14:textId="44B658B1" w:rsidR="003030EA" w:rsidRDefault="008113D5" w:rsidP="00165D4C">
      <w:pPr>
        <w:spacing w:line="480" w:lineRule="auto"/>
        <w:ind w:firstLine="720"/>
        <w:rPr>
          <w:rFonts w:cstheme="minorHAnsi"/>
        </w:rPr>
      </w:pPr>
      <w:r>
        <w:t xml:space="preserve">We expect to replicate results from Hoffman et al. </w:t>
      </w:r>
      <w:r>
        <w:fldChar w:fldCharType="begin"/>
      </w:r>
      <w:r>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fldChar w:fldCharType="separate"/>
      </w:r>
      <w:r w:rsidRPr="00C82D8C">
        <w:rPr>
          <w:rFonts w:ascii="Calibri" w:hAnsi="Calibri" w:cs="Calibri"/>
        </w:rPr>
        <w:t>(2024)</w:t>
      </w:r>
      <w:r>
        <w:fldChar w:fldCharType="end"/>
      </w:r>
      <w:r>
        <w:t xml:space="preserve"> who identified a significant relationship between PTSD PRS and CBCL total problems in individuals of European ancestry (but did not report results on CBCL subscale scores or diagnostic rates). </w:t>
      </w:r>
      <w:commentRangeStart w:id="118"/>
      <w:r>
        <w:t>This would contrast with our preliminary results</w:t>
      </w:r>
      <w:r w:rsidR="009A4177">
        <w:t xml:space="preserve"> </w:t>
      </w:r>
      <w:r>
        <w:t>which failed to identify a significant association between stress-sensitivity PRS and PTSD diagnoses</w:t>
      </w:r>
      <w:r w:rsidR="00B35111">
        <w:t xml:space="preserve"> or CBCL total problems</w:t>
      </w:r>
      <w:r w:rsidR="003030EA">
        <w:rPr>
          <w:rFonts w:cstheme="minorHAnsi"/>
        </w:rPr>
        <w:t xml:space="preserve">. </w:t>
      </w:r>
      <w:commentRangeEnd w:id="118"/>
      <w:r w:rsidR="00B35111">
        <w:rPr>
          <w:rStyle w:val="CommentReference"/>
        </w:rPr>
        <w:commentReference w:id="118"/>
      </w:r>
    </w:p>
    <w:p w14:paraId="5DD77BCF" w14:textId="2E8773BB" w:rsidR="00E04995" w:rsidRPr="00165D4C" w:rsidRDefault="00165D4C" w:rsidP="00165D4C">
      <w:pPr>
        <w:spacing w:line="480" w:lineRule="auto"/>
        <w:ind w:firstLine="720"/>
        <w:rPr>
          <w:rFonts w:cstheme="minorHAnsi"/>
        </w:rPr>
      </w:pPr>
      <w:r>
        <w:rPr>
          <w:rFonts w:cstheme="minorHAnsi"/>
        </w:rPr>
        <w:t xml:space="preserve">Across individuals of all ancestries, </w:t>
      </w:r>
      <w:proofErr w:type="spellStart"/>
      <w:r>
        <w:rPr>
          <w:rFonts w:cstheme="minorHAnsi"/>
        </w:rPr>
        <w:t>Qiu</w:t>
      </w:r>
      <w:proofErr w:type="spellEnd"/>
      <w:r>
        <w:rPr>
          <w:rFonts w:cstheme="minorHAnsi"/>
        </w:rPr>
        <w:t xml:space="preserve"> and Liu </w:t>
      </w:r>
      <w:r>
        <w:rPr>
          <w:rFonts w:cstheme="minorHAnsi"/>
        </w:rPr>
        <w:fldChar w:fldCharType="begin"/>
      </w:r>
      <w:r>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Pr>
          <w:rFonts w:cstheme="minorHAnsi"/>
        </w:rPr>
        <w:fldChar w:fldCharType="separate"/>
      </w:r>
      <w:r w:rsidRPr="00165D4C">
        <w:rPr>
          <w:rFonts w:ascii="Calibri" w:hAnsi="Calibri" w:cs="Calibri"/>
        </w:rPr>
        <w:t>(2023)</w:t>
      </w:r>
      <w:r>
        <w:rPr>
          <w:rFonts w:cstheme="minorHAnsi"/>
        </w:rPr>
        <w:fldChar w:fldCharType="end"/>
      </w:r>
      <w:r>
        <w:rPr>
          <w:rFonts w:cstheme="minorHAnsi"/>
        </w:rPr>
        <w:t xml:space="preserve"> did not find significant relationships between PRS for overall anxiety, social anxiety, panic, or phobia and </w:t>
      </w:r>
      <w:r w:rsidR="00B35111">
        <w:rPr>
          <w:rFonts w:cstheme="minorHAnsi"/>
        </w:rPr>
        <w:t xml:space="preserve">externalizing or internalizing </w:t>
      </w:r>
      <w:r>
        <w:rPr>
          <w:rFonts w:cstheme="minorHAnsi"/>
        </w:rPr>
        <w:t xml:space="preserve">CBCL scores, and we expect to replicate these results. </w:t>
      </w:r>
      <w:r w:rsidR="00543D53">
        <w:rPr>
          <w:rFonts w:cstheme="minorHAnsi"/>
        </w:rPr>
        <w:t>This would be consistent with our preliminary result</w:t>
      </w:r>
      <w:r w:rsidR="00B35111">
        <w:rPr>
          <w:rFonts w:cstheme="minorHAnsi"/>
        </w:rPr>
        <w:t xml:space="preserve">s indicating a </w:t>
      </w:r>
      <w:r w:rsidR="00543D53">
        <w:rPr>
          <w:rFonts w:cstheme="minorHAnsi"/>
        </w:rPr>
        <w:t>lack of relationship between stress-sensitivity PRS and any CBCL score.</w:t>
      </w:r>
    </w:p>
    <w:p w14:paraId="3E5FF6BB" w14:textId="4B0D37B1" w:rsidR="00E04995" w:rsidRDefault="00E04995" w:rsidP="00884C74">
      <w:pPr>
        <w:spacing w:line="480" w:lineRule="auto"/>
      </w:pPr>
      <w:r>
        <w:tab/>
        <w:t xml:space="preserve">Published work on the relationship between PRS for psychiatric disorders and psychopathology is much more sparse for individuals of non-European compared to European ancestries. </w:t>
      </w:r>
      <w:r w:rsidR="00884C74">
        <w:t xml:space="preserve">For example, </w:t>
      </w:r>
      <w:r w:rsidR="00884C74">
        <w:lastRenderedPageBreak/>
        <w:t xml:space="preserve">the expected results for MDD and ADHD PRS described above are based on work from </w:t>
      </w:r>
      <w:proofErr w:type="spellStart"/>
      <w:r w:rsidR="00884C74">
        <w:t>Wainberg</w:t>
      </w:r>
      <w:proofErr w:type="spellEnd"/>
      <w:r w:rsidR="00884C74">
        <w:t xml:space="preserve"> et al. </w:t>
      </w:r>
      <w:r w:rsidR="00884C74">
        <w:fldChar w:fldCharType="begin"/>
      </w:r>
      <w:r w:rsidR="00AF1BD9">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 who restricted their analysis to individuals of European ancestry only due to “</w:t>
      </w:r>
      <w:r w:rsidR="00884C74" w:rsidRPr="00884C74">
        <w:t>regrettably poor performance of polygenic risk scores calculated from European GWAS to predict psychopathology in non-white individuals</w:t>
      </w:r>
      <w:r w:rsidR="00345AAD">
        <w:t>.</w:t>
      </w:r>
      <w:r w:rsidR="00884C74">
        <w:t xml:space="preserve">” </w:t>
      </w:r>
      <w:r>
        <w:t xml:space="preserve">While a recently-published report on PRS and psychopathology in the ABCD Study included participants of non-European ancestry, the method used to calculate PRS did not specifically account for differences in linkage disequilibrium based on ancestry, and results were not reported </w:t>
      </w:r>
      <w:r w:rsidR="00345AAD">
        <w:t xml:space="preserve">separately </w:t>
      </w:r>
      <w:r>
        <w:t xml:space="preserve">based on ancestry. This could potentially explain the lack of significant relationship between MDD PRS and CBCL internalizing score or between ADHD PRS and </w:t>
      </w:r>
      <w:r w:rsidR="00884C74">
        <w:t xml:space="preserve">CBCL externalizing score reported in this study, which contrasts with the findings from </w:t>
      </w:r>
      <w:proofErr w:type="spellStart"/>
      <w:r w:rsidR="00884C74">
        <w:t>Wainberg</w:t>
      </w:r>
      <w:proofErr w:type="spellEnd"/>
      <w:r w:rsidR="00884C74">
        <w:t xml:space="preserve"> et al. </w:t>
      </w:r>
      <w:r w:rsidR="00884C74">
        <w:fldChar w:fldCharType="begin"/>
      </w:r>
      <w:r w:rsidR="00AF1BD9">
        <w:instrText xml:space="preserve"> ADDIN ZOTERO_ITEM CSL_CITATION {"citationID":"RqhbwQg7","properties":{"formattedCitation":"(2022)","plainCitation":"(2022)","noteIndex":0},"citationItems":[{"id":5095,"uris":["http://zotero.org/users/local/dCnfRmag/items/ILTUNSWN"],"itemData":{"id":5095,"type":"article-journal","abstract":"BACKGROUND: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w:t>
      </w:r>
      <w:r w:rsidR="00C82D8C">
        <w:t xml:space="preserve"> </w:t>
      </w:r>
      <w:proofErr w:type="spellStart"/>
      <w:r w:rsidR="00345AAD">
        <w:t>Noteably</w:t>
      </w:r>
      <w:proofErr w:type="spellEnd"/>
      <w:r w:rsidR="00345AAD">
        <w:t xml:space="preserve">, Hoffman et al. </w:t>
      </w:r>
      <w:r w:rsidR="00345AAD">
        <w:fldChar w:fldCharType="begin"/>
      </w:r>
      <w:r w:rsidR="00345AAD">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345AAD">
        <w:fldChar w:fldCharType="separate"/>
      </w:r>
      <w:r w:rsidR="00345AAD" w:rsidRPr="00C82D8C">
        <w:rPr>
          <w:rFonts w:ascii="Calibri" w:hAnsi="Calibri" w:cs="Calibri"/>
        </w:rPr>
        <w:t>(2024)</w:t>
      </w:r>
      <w:r w:rsidR="00345AAD">
        <w:fldChar w:fldCharType="end"/>
      </w:r>
      <w:r w:rsidR="00345AAD">
        <w:t xml:space="preserve"> examined the link between MDD PRS and CBCL total problems scores in individuals of African ancestry and failed to find a significant relationship. We expect to replicate this result. However, they did not examine </w:t>
      </w:r>
      <w:r w:rsidR="007863D1">
        <w:t xml:space="preserve">CBCL </w:t>
      </w:r>
      <w:r w:rsidR="00345AAD">
        <w:t xml:space="preserve">subscale scores, psychiatric diagnoses, or </w:t>
      </w:r>
      <w:r w:rsidR="007863D1">
        <w:t xml:space="preserve">results for </w:t>
      </w:r>
      <w:r w:rsidR="00345AAD">
        <w:t xml:space="preserve">individuals of </w:t>
      </w:r>
      <w:r w:rsidR="007863D1">
        <w:t>a</w:t>
      </w:r>
      <w:r w:rsidR="00345AAD">
        <w:t>dmixed American ancestry.</w:t>
      </w:r>
    </w:p>
    <w:p w14:paraId="5932EB8B" w14:textId="3A0D328C" w:rsidR="006408D7" w:rsidRDefault="006C68C0" w:rsidP="00FF6591">
      <w:pPr>
        <w:spacing w:line="480" w:lineRule="auto"/>
        <w:ind w:firstLine="720"/>
      </w:pPr>
      <w:r>
        <w:t xml:space="preserve">The generally worse performance of PRS for individuals of non-European compared to European ancestry is largely believed to reflect methodological </w:t>
      </w:r>
      <w:r w:rsidR="001A60A5">
        <w:t>limitations</w:t>
      </w:r>
      <w:ins w:id="119" w:author="Jennifer K Forsyth" w:date="2024-06-24T12:25:00Z">
        <w:r w:rsidR="00250032">
          <w:t xml:space="preserve">, largely due to </w:t>
        </w:r>
      </w:ins>
      <w:ins w:id="120" w:author="Jennifer K Forsyth" w:date="2024-06-24T12:26:00Z">
        <w:r w:rsidR="00250032">
          <w:t xml:space="preserve">lower representation of diverse ancestry groups in existing GWAS </w:t>
        </w:r>
      </w:ins>
      <w:del w:id="121" w:author="Jennifer K Forsyth" w:date="2024-06-24T12:25:00Z">
        <w:r w:rsidDel="00250032">
          <w:delText xml:space="preserve"> (despite advancements in PRS calculation</w:delText>
        </w:r>
        <w:r w:rsidR="00AF1BD9" w:rsidDel="00250032">
          <w:delText xml:space="preserve"> </w:delText>
        </w:r>
      </w:del>
      <w:r w:rsidR="00AF1BD9" w:rsidRPr="00D925E3">
        <w:rPr>
          <w:rFonts w:cstheme="minorHAnsi"/>
        </w:rPr>
        <w:fldChar w:fldCharType="begin"/>
      </w:r>
      <w:r w:rsidR="00AF1BD9">
        <w:rPr>
          <w:rFonts w:cstheme="minorHAnsi"/>
        </w:rPr>
        <w:instrText xml:space="preserve"> ADDIN ZOTERO_ITEM CSL_CITATION {"citationID":"rK5Mwyu8","properties":{"formattedCitation":"(Hoggart et al., 2024; Ruan et al., 2022; Zheng et al., 2024)","plainCitation":"(Hoggart et al., 2024; Ruan et al., 2022; Zheng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AF1BD9">
        <w:rPr>
          <w:rFonts w:ascii="Cambria Math" w:hAnsi="Cambria Math" w:cs="Cambria Math"/>
        </w:rPr>
        <w:instrText>∼</w:instrText>
      </w:r>
      <w:r w:rsidR="00AF1BD9">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AF1BD9" w:rsidRPr="00D925E3">
        <w:rPr>
          <w:rFonts w:cstheme="minorHAnsi"/>
        </w:rPr>
        <w:fldChar w:fldCharType="separate"/>
      </w:r>
      <w:r w:rsidR="00AF1BD9" w:rsidRPr="00AF1BD9">
        <w:rPr>
          <w:rFonts w:ascii="Calibri" w:hAnsi="Calibri" w:cs="Calibri"/>
        </w:rPr>
        <w:t>(</w:t>
      </w:r>
      <w:proofErr w:type="spellStart"/>
      <w:r w:rsidR="00AF1BD9" w:rsidRPr="00AF1BD9">
        <w:rPr>
          <w:rFonts w:ascii="Calibri" w:hAnsi="Calibri" w:cs="Calibri"/>
        </w:rPr>
        <w:t>Hoggart</w:t>
      </w:r>
      <w:proofErr w:type="spellEnd"/>
      <w:r w:rsidR="00AF1BD9" w:rsidRPr="00AF1BD9">
        <w:rPr>
          <w:rFonts w:ascii="Calibri" w:hAnsi="Calibri" w:cs="Calibri"/>
        </w:rPr>
        <w:t xml:space="preserve"> et al., 2024; Ruan et al., 2022; Zheng et al., 2024)</w:t>
      </w:r>
      <w:r w:rsidR="00AF1BD9" w:rsidRPr="00D925E3">
        <w:rPr>
          <w:rFonts w:cstheme="minorHAnsi"/>
        </w:rPr>
        <w:fldChar w:fldCharType="end"/>
      </w:r>
      <w:ins w:id="122" w:author="Jennifer K Forsyth" w:date="2024-06-24T12:26:00Z">
        <w:r w:rsidR="00250032">
          <w:rPr>
            <w:rFonts w:cstheme="minorHAnsi"/>
          </w:rPr>
          <w:t>,</w:t>
        </w:r>
      </w:ins>
      <w:del w:id="123" w:author="Jennifer K Forsyth" w:date="2024-06-24T12:26:00Z">
        <w:r w:rsidR="003A4D3D" w:rsidDel="00250032">
          <w:rPr>
            <w:rFonts w:cstheme="minorHAnsi"/>
          </w:rPr>
          <w:delText>)</w:delText>
        </w:r>
      </w:del>
      <w:r>
        <w:t xml:space="preserve"> rather than genuine genetic differences in causal variants</w:t>
      </w:r>
      <w:r w:rsidR="00AF1BD9">
        <w:t xml:space="preserve"> </w:t>
      </w:r>
      <w:r w:rsidR="00AF1BD9">
        <w:fldChar w:fldCharType="begin"/>
      </w:r>
      <w:r w:rsidR="00AF1BD9">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fldChar w:fldCharType="separate"/>
      </w:r>
      <w:r w:rsidR="00AF1BD9" w:rsidRPr="00AF1BD9">
        <w:rPr>
          <w:rFonts w:ascii="Calibri" w:hAnsi="Calibri" w:cs="Calibri"/>
        </w:rPr>
        <w:t>(Hu et al., 2023)</w:t>
      </w:r>
      <w:r w:rsidR="00AF1BD9">
        <w:fldChar w:fldCharType="end"/>
      </w:r>
      <w:r>
        <w:t xml:space="preserve">. Because the stress-sensitivity PRS is experimentally determined rather than reliant on GWAS in which European ancestry individuals are typically over-represented, we expect the stress-sensitivity PRS to explain more of the variation in </w:t>
      </w:r>
      <w:commentRangeStart w:id="124"/>
      <w:r w:rsidR="003A4D3D">
        <w:t xml:space="preserve">HPA axis-related </w:t>
      </w:r>
      <w:r>
        <w:t xml:space="preserve">psychopathology compared to PRS derived from GWAS summary statistics for individuals of non-European ancestry. </w:t>
      </w:r>
      <w:r w:rsidR="00884C74">
        <w:t xml:space="preserve">We note, however, that the </w:t>
      </w:r>
      <w:r w:rsidR="003A4D3D">
        <w:t xml:space="preserve">previously described </w:t>
      </w:r>
      <w:r w:rsidR="00884C74">
        <w:t>discrepancies between the expected results for MDD</w:t>
      </w:r>
      <w:r w:rsidR="003A4D3D">
        <w:t xml:space="preserve">, PTSD, and </w:t>
      </w:r>
      <w:r w:rsidR="00884C74">
        <w:t>ADHD PRS compared to stress-sensitivity PRS point to the role of genetic variants unrelated to HPA axis activity in psychopathology.</w:t>
      </w:r>
      <w:commentRangeEnd w:id="124"/>
      <w:r w:rsidR="003A4D3D">
        <w:rPr>
          <w:rStyle w:val="CommentReference"/>
        </w:rPr>
        <w:commentReference w:id="124"/>
      </w:r>
    </w:p>
    <w:p w14:paraId="5C00B752" w14:textId="7277718E" w:rsidR="007C5C87" w:rsidRDefault="007C5C87" w:rsidP="00DD095B">
      <w:pPr>
        <w:spacing w:line="480" w:lineRule="auto"/>
        <w:rPr>
          <w:rFonts w:cstheme="minorHAnsi"/>
          <w:b/>
          <w:bCs/>
          <w:i/>
          <w:iCs/>
        </w:rPr>
      </w:pPr>
      <w:r>
        <w:rPr>
          <w:rFonts w:cstheme="minorHAnsi"/>
          <w:b/>
          <w:bCs/>
          <w:i/>
          <w:iCs/>
        </w:rPr>
        <w:lastRenderedPageBreak/>
        <w:t>RQ3</w:t>
      </w:r>
    </w:p>
    <w:p w14:paraId="5C6C6D60" w14:textId="78DDC275" w:rsidR="009B5524" w:rsidRDefault="003A4D3D" w:rsidP="00104526">
      <w:pPr>
        <w:spacing w:line="480" w:lineRule="auto"/>
        <w:ind w:firstLine="360"/>
        <w:rPr>
          <w:rFonts w:cstheme="minorHAnsi"/>
        </w:rPr>
      </w:pPr>
      <w:r>
        <w:rPr>
          <w:rFonts w:cstheme="minorHAnsi"/>
        </w:rPr>
        <w:t xml:space="preserve">Previous work suggests that gene by environment interactions affect psychopathology measures from participants in the ABCD Study. </w:t>
      </w:r>
      <w:r w:rsidR="001A60A5">
        <w:rPr>
          <w:rFonts w:cstheme="minorHAnsi"/>
        </w:rPr>
        <w:t xml:space="preserve">Choi et al. </w:t>
      </w:r>
      <w:r w:rsidR="001A60A5">
        <w:rPr>
          <w:rFonts w:cstheme="minorHAnsi"/>
        </w:rPr>
        <w:fldChar w:fldCharType="begin"/>
      </w:r>
      <w:r w:rsidR="001A60A5">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001A60A5">
        <w:rPr>
          <w:rFonts w:cstheme="minorHAnsi"/>
        </w:rPr>
        <w:fldChar w:fldCharType="separate"/>
      </w:r>
      <w:r w:rsidR="001A60A5" w:rsidRPr="001A60A5">
        <w:rPr>
          <w:rFonts w:ascii="Calibri" w:hAnsi="Calibri" w:cs="Calibri"/>
        </w:rPr>
        <w:t>(2022)</w:t>
      </w:r>
      <w:r w:rsidR="001A60A5">
        <w:rPr>
          <w:rFonts w:cstheme="minorHAnsi"/>
        </w:rPr>
        <w:fldChar w:fldCharType="end"/>
      </w:r>
      <w:r w:rsidR="001A60A5">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main effects of genes and environment and a gene by environment interaction for subjects </w:t>
      </w:r>
      <w:r w:rsidR="00772FC8">
        <w:rPr>
          <w:rFonts w:cstheme="minorHAnsi"/>
        </w:rPr>
        <w:t>of</w:t>
      </w:r>
      <w:r w:rsidR="001A60A5">
        <w:rPr>
          <w:rFonts w:cstheme="minorHAnsi"/>
        </w:rPr>
        <w:t xml:space="preserve"> European and African ancestry but not those </w:t>
      </w:r>
      <w:r w:rsidR="00772FC8">
        <w:rPr>
          <w:rFonts w:cstheme="minorHAnsi"/>
        </w:rPr>
        <w:t xml:space="preserve">of American Admixed ancestry. </w:t>
      </w:r>
      <w:r w:rsidR="001A60A5">
        <w:rPr>
          <w:rFonts w:cstheme="minorHAnsi"/>
        </w:rPr>
        <w:t xml:space="preserve"> </w:t>
      </w:r>
      <w:r w:rsidR="00772FC8">
        <w:rPr>
          <w:rFonts w:cstheme="minorHAnsi"/>
        </w:rPr>
        <w:t>Environmental effects included cumulative exposure to negative life events and proximal contextual factors such as school environment. A recent study from Rea-</w:t>
      </w:r>
      <w:proofErr w:type="spellStart"/>
      <w:r w:rsidR="00772FC8">
        <w:rPr>
          <w:rFonts w:cstheme="minorHAnsi"/>
        </w:rPr>
        <w:t>Sandin</w:t>
      </w:r>
      <w:proofErr w:type="spellEnd"/>
      <w:r w:rsidR="00772FC8">
        <w:rPr>
          <w:rFonts w:cstheme="minorHAnsi"/>
        </w:rPr>
        <w:t xml:space="preserve"> et al. </w:t>
      </w:r>
      <w:r w:rsidR="00772FC8">
        <w:rPr>
          <w:rFonts w:cstheme="minorHAnsi"/>
        </w:rPr>
        <w:fldChar w:fldCharType="begin"/>
      </w:r>
      <w:r w:rsidR="00772FC8">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Pr>
          <w:rFonts w:cstheme="minorHAnsi"/>
        </w:rPr>
        <w:fldChar w:fldCharType="separate"/>
      </w:r>
      <w:r w:rsidR="00772FC8" w:rsidRPr="00772FC8">
        <w:rPr>
          <w:rFonts w:ascii="Calibri" w:hAnsi="Calibri" w:cs="Calibri"/>
        </w:rPr>
        <w:t>(2024)</w:t>
      </w:r>
      <w:r w:rsidR="00772FC8">
        <w:rPr>
          <w:rFonts w:cstheme="minorHAnsi"/>
        </w:rPr>
        <w:fldChar w:fldCharType="end"/>
      </w:r>
      <w:r w:rsidR="00772FC8">
        <w:rPr>
          <w:rFonts w:cstheme="minorHAnsi"/>
        </w:rPr>
        <w:t xml:space="preserve"> also identified significant effects of gene by environment interactions on psychopathology of youths in the ABCD Study, with family cultural values significantly interacting with additive genetic effects to influence parent-reported youth externalizing, but not internalizing, symptoms. </w:t>
      </w:r>
      <w:r w:rsidR="00104526">
        <w:rPr>
          <w:rFonts w:cstheme="minorHAnsi"/>
        </w:rPr>
        <w:t>We therefore expect to find significant interactions between stress-sensitivity PRS and environmental measures, though these results may vary based on subject ancestry</w:t>
      </w:r>
      <w:r>
        <w:rPr>
          <w:rFonts w:cstheme="minorHAnsi"/>
        </w:rPr>
        <w:t xml:space="preserve"> as in Choi et al. </w:t>
      </w:r>
      <w:r>
        <w:rPr>
          <w:rFonts w:cstheme="minorHAnsi"/>
        </w:rPr>
        <w:fldChar w:fldCharType="begin"/>
      </w:r>
      <w:r w:rsidR="00986B31">
        <w:rPr>
          <w:rFonts w:cstheme="minorHAnsi"/>
        </w:rPr>
        <w:instrText xml:space="preserve"> ADDIN ZOTERO_ITEM CSL_CITATION {"citationID":"jdQv6mcA","properties":{"formattedCitation":"(2022)","plainCitation":"(2022)","noteIndex":0},"citationItems":[{"id":5132,"uris":["http://zotero.org/users/local/dCnfRmag/items/JK2K7WUE"],"itemData":{"id":5132,"type":"article-journal","abstract":"Background\n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Pr>
          <w:rFonts w:cstheme="minorHAnsi"/>
        </w:rPr>
        <w:fldChar w:fldCharType="separate"/>
      </w:r>
      <w:r w:rsidRPr="001A60A5">
        <w:rPr>
          <w:rFonts w:ascii="Calibri" w:hAnsi="Calibri" w:cs="Calibri"/>
        </w:rPr>
        <w:t>(2022)</w:t>
      </w:r>
      <w:r>
        <w:rPr>
          <w:rFonts w:cstheme="minorHAnsi"/>
        </w:rPr>
        <w:fldChar w:fldCharType="end"/>
      </w:r>
      <w:r w:rsidR="00104526">
        <w:rPr>
          <w:rFonts w:cstheme="minorHAnsi"/>
        </w:rPr>
        <w:t>.</w:t>
      </w:r>
    </w:p>
    <w:p w14:paraId="061B2B0D" w14:textId="4F3CB144" w:rsidR="007C5C87" w:rsidRDefault="007C5C87" w:rsidP="00E80C04">
      <w:pPr>
        <w:spacing w:line="480" w:lineRule="auto"/>
        <w:rPr>
          <w:rFonts w:cstheme="minorHAnsi"/>
          <w:b/>
          <w:bCs/>
        </w:rPr>
      </w:pPr>
      <w:commentRangeStart w:id="125"/>
      <w:r>
        <w:rPr>
          <w:rFonts w:cstheme="minorHAnsi"/>
          <w:b/>
          <w:bCs/>
        </w:rPr>
        <w:t>Limitations</w:t>
      </w:r>
      <w:r w:rsidR="00707186">
        <w:rPr>
          <w:rFonts w:cstheme="minorHAnsi"/>
          <w:b/>
          <w:bCs/>
        </w:rPr>
        <w:t xml:space="preserve"> </w:t>
      </w:r>
      <w:commentRangeEnd w:id="125"/>
      <w:r w:rsidR="003A4D3D">
        <w:rPr>
          <w:rStyle w:val="CommentReference"/>
        </w:rPr>
        <w:commentReference w:id="125"/>
      </w:r>
    </w:p>
    <w:p w14:paraId="5D4E6AB6" w14:textId="4B1C1232" w:rsidR="00CD2AC6" w:rsidRDefault="00CD2AC6" w:rsidP="00CD2AC6">
      <w:pPr>
        <w:spacing w:line="480" w:lineRule="auto"/>
      </w:pPr>
      <w:r>
        <w:rPr>
          <w:rFonts w:cstheme="minorHAnsi"/>
        </w:rPr>
        <w:tab/>
      </w:r>
      <w:r w:rsidR="00AE7C2E">
        <w:rPr>
          <w:rFonts w:cstheme="minorHAnsi"/>
        </w:rPr>
        <w:t>The</w:t>
      </w:r>
      <w:r>
        <w:rPr>
          <w:rFonts w:cstheme="minorHAnsi"/>
        </w:rPr>
        <w:t xml:space="preserve"> sample used to perform the eQTL </w:t>
      </w:r>
      <w:r w:rsidR="003A4D3D">
        <w:rPr>
          <w:rFonts w:cstheme="minorHAnsi"/>
        </w:rPr>
        <w:t xml:space="preserve">analysis </w:t>
      </w:r>
      <w:r>
        <w:rPr>
          <w:rFonts w:cstheme="minorHAnsi"/>
        </w:rPr>
        <w:t xml:space="preserve">which formed the basis of the stress-sensitivity PRS was small and homogenous (164 Caucasian men from Munich, Germany), which potentially limits </w:t>
      </w:r>
      <w:r w:rsidR="003A4D3D">
        <w:rPr>
          <w:rFonts w:cstheme="minorHAnsi"/>
        </w:rPr>
        <w:t xml:space="preserve">its </w:t>
      </w:r>
      <w:r>
        <w:rPr>
          <w:rFonts w:cstheme="minorHAnsi"/>
        </w:rPr>
        <w:t xml:space="preserve">external validity </w:t>
      </w:r>
      <w:r>
        <w:rPr>
          <w:rFonts w:cstheme="minorHAnsi"/>
        </w:rPr>
        <w:fldChar w:fldCharType="begin"/>
      </w:r>
      <w:r>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Pr>
          <w:rFonts w:cstheme="minorHAnsi"/>
        </w:rPr>
        <w:fldChar w:fldCharType="separate"/>
      </w:r>
      <w:r w:rsidRPr="00CD2AC6">
        <w:rPr>
          <w:rFonts w:ascii="Calibri" w:hAnsi="Calibri" w:cs="Calibri"/>
        </w:rPr>
        <w:t>(Arloth et al., 2015)</w:t>
      </w:r>
      <w:r>
        <w:rPr>
          <w:rFonts w:cstheme="minorHAnsi"/>
        </w:rPr>
        <w:fldChar w:fldCharType="end"/>
      </w:r>
      <w:r>
        <w:rPr>
          <w:rFonts w:cstheme="minorHAnsi"/>
        </w:rPr>
        <w:t xml:space="preserve">. Additionally, ancestry was not reported for the subjects in which the stress-sensitivity PRS was significantly linked to physiological stress responses </w:t>
      </w:r>
      <w:r>
        <w:rPr>
          <w:rFonts w:cstheme="minorHAnsi"/>
        </w:rPr>
        <w:fldChar w:fldCharType="begin"/>
      </w:r>
      <w:r>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Pr>
          <w:rFonts w:cstheme="minorHAnsi"/>
        </w:rPr>
        <w:fldChar w:fldCharType="separate"/>
      </w:r>
      <w:r w:rsidRPr="00CD2AC6">
        <w:rPr>
          <w:rFonts w:ascii="Calibri" w:hAnsi="Calibri" w:cs="Calibri"/>
        </w:rPr>
        <w:t>(Penner-Goeke et al., 2023)</w:t>
      </w:r>
      <w:r>
        <w:rPr>
          <w:rFonts w:cstheme="minorHAnsi"/>
        </w:rPr>
        <w:fldChar w:fldCharType="end"/>
      </w:r>
      <w:r>
        <w:rPr>
          <w:rFonts w:cstheme="minorHAnsi"/>
        </w:rPr>
        <w:t xml:space="preserve">. </w:t>
      </w:r>
      <w:r w:rsidR="003A4D3D">
        <w:rPr>
          <w:rFonts w:cstheme="minorHAnsi"/>
        </w:rPr>
        <w:t>However, u</w:t>
      </w:r>
      <w:r w:rsidR="006F5E40">
        <w:rPr>
          <w:rFonts w:cstheme="minorHAnsi"/>
        </w:rPr>
        <w:t xml:space="preserve">nlike most PRS which are created based on GWAS summary statistics and more susceptible to inaccuracies due to linkage disequilibrium differences based on ancestry, the stress-sensitivity PRS was experimentally developed and may therefore be more likely to accurately capture </w:t>
      </w:r>
      <w:r w:rsidR="006F5E40">
        <w:rPr>
          <w:rFonts w:cstheme="minorHAnsi"/>
        </w:rPr>
        <w:lastRenderedPageBreak/>
        <w:t>causal variants. As discussed above, causal variants are often consistent across different ancestry groups, though this is not always the case</w:t>
      </w:r>
      <w:r w:rsidR="006F5E40">
        <w:t xml:space="preserve"> </w:t>
      </w:r>
      <w:r w:rsidR="006F5E40">
        <w:fldChar w:fldCharType="begin"/>
      </w:r>
      <w:r w:rsidR="001A60A5">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fldChar w:fldCharType="separate"/>
      </w:r>
      <w:r w:rsidR="006F5E40" w:rsidRPr="00AF1BD9">
        <w:rPr>
          <w:rFonts w:ascii="Calibri" w:hAnsi="Calibri" w:cs="Calibri"/>
        </w:rPr>
        <w:t>(Hu et al., 2023)</w:t>
      </w:r>
      <w:r w:rsidR="006F5E40">
        <w:fldChar w:fldCharType="end"/>
      </w:r>
      <w:r w:rsidR="006F5E40">
        <w:t>.</w:t>
      </w:r>
    </w:p>
    <w:p w14:paraId="13B29E66" w14:textId="4FD84923" w:rsidR="006F5E40" w:rsidRDefault="006F5E40" w:rsidP="00CD2AC6">
      <w:pPr>
        <w:spacing w:line="480" w:lineRule="auto"/>
        <w:rPr>
          <w:rFonts w:cstheme="minorHAnsi"/>
        </w:rPr>
      </w:pPr>
      <w:r>
        <w:tab/>
        <w:t xml:space="preserve">Another potential limitation of the study relies on the release schedule of ABCD Study data. PRS effect sizes tend to be small, necessitating large samples to detect effects. At this time, approximately half of the data from ABCD Study year 4 follow-up visits has been released, and usable data is currently available for </w:t>
      </w:r>
      <w:r w:rsidRPr="00D925E3">
        <w:rPr>
          <w:rFonts w:cstheme="minorHAnsi"/>
        </w:rPr>
        <w:t>3718</w:t>
      </w:r>
      <w:r>
        <w:rPr>
          <w:rFonts w:cstheme="minorHAnsi"/>
        </w:rPr>
        <w:t xml:space="preserve"> participants. Acquiring data for the remainder of ABCD Study participants will be an important step in increasing detection power in this study.</w:t>
      </w:r>
    </w:p>
    <w:p w14:paraId="377A9ADB" w14:textId="13D27909" w:rsidR="00A54236" w:rsidRPr="00A54236" w:rsidRDefault="00A54236" w:rsidP="00CD2AC6">
      <w:pPr>
        <w:spacing w:line="480" w:lineRule="auto"/>
        <w:rPr>
          <w:rFonts w:cstheme="minorHAnsi"/>
          <w:b/>
          <w:bCs/>
        </w:rPr>
      </w:pPr>
      <w:r>
        <w:rPr>
          <w:rFonts w:cstheme="minorHAnsi"/>
          <w:b/>
          <w:bCs/>
        </w:rPr>
        <w:t>Potential implications</w:t>
      </w:r>
    </w:p>
    <w:p w14:paraId="320EF9B5" w14:textId="17DAD0D2" w:rsidR="007C5C87" w:rsidRDefault="00A54236" w:rsidP="00A54236">
      <w:pPr>
        <w:spacing w:line="480" w:lineRule="auto"/>
        <w:ind w:firstLine="720"/>
        <w:rPr>
          <w:rFonts w:cstheme="minorHAnsi"/>
        </w:rPr>
      </w:pPr>
      <w:commentRangeStart w:id="126"/>
      <w:r>
        <w:rPr>
          <w:rFonts w:cstheme="minorHAnsi"/>
        </w:rPr>
        <w:t xml:space="preserve">The proposed study approaches the relationship between genetic variants and psychopathology from the unique angle of an experimentally-derived PRS. It aims to Illuminate the potential utility of </w:t>
      </w:r>
      <w:r w:rsidR="003A4D3D">
        <w:rPr>
          <w:rFonts w:cstheme="minorHAnsi"/>
        </w:rPr>
        <w:t xml:space="preserve">this </w:t>
      </w:r>
      <w:r>
        <w:rPr>
          <w:rFonts w:cstheme="minorHAnsi"/>
        </w:rPr>
        <w:t>experimentally-derived PRS to identify HPA axis-related genetic variants linked with psychiatric disorder</w:t>
      </w:r>
      <w:r w:rsidR="003B1B57">
        <w:rPr>
          <w:rFonts w:cstheme="minorHAnsi"/>
        </w:rPr>
        <w:t>s</w:t>
      </w:r>
      <w:r>
        <w:rPr>
          <w:rFonts w:cstheme="minorHAnsi"/>
        </w:rPr>
        <w:t xml:space="preserve">. More broadly, it may demonstrate the utility of developing PRS experimentally to suggest more direct, mechanistic pathways between genes and psychiatric disorders. </w:t>
      </w:r>
      <w:commentRangeEnd w:id="126"/>
      <w:r w:rsidR="003B1B57">
        <w:rPr>
          <w:rStyle w:val="CommentReference"/>
        </w:rPr>
        <w:commentReference w:id="126"/>
      </w:r>
    </w:p>
    <w:p w14:paraId="3ACF338F" w14:textId="37015046" w:rsidR="004F1A6D" w:rsidRPr="00D925E3" w:rsidRDefault="004F1A6D" w:rsidP="007C5C87">
      <w:pPr>
        <w:pStyle w:val="NoSpacing"/>
        <w:spacing w:line="480" w:lineRule="auto"/>
        <w:contextualSpacing/>
        <w:rPr>
          <w:rFonts w:cstheme="minorHAnsi"/>
          <w:b/>
          <w:bCs/>
        </w:rPr>
      </w:pPr>
      <w:r w:rsidRPr="00D925E3">
        <w:rPr>
          <w:rFonts w:cstheme="minorHAnsi"/>
          <w:b/>
          <w:bCs/>
        </w:rPr>
        <w:t>References</w:t>
      </w:r>
    </w:p>
    <w:p w14:paraId="32D47AED" w14:textId="77777777" w:rsidR="00986B31" w:rsidRPr="00986B31" w:rsidRDefault="004F1A6D" w:rsidP="00986B31">
      <w:pPr>
        <w:pStyle w:val="Bibliography"/>
        <w:rPr>
          <w:rFonts w:ascii="Calibri" w:hAnsi="Calibri" w:cs="Calibri"/>
          <w:szCs w:val="24"/>
        </w:rPr>
      </w:pPr>
      <w:r w:rsidRPr="00D925E3">
        <w:fldChar w:fldCharType="begin"/>
      </w:r>
      <w:r w:rsidR="00986B31">
        <w:instrText xml:space="preserve"> ADDIN ZOTERO_BIBL {"uncited":[],"omitted":[],"custom":[]} CSL_BIBLIOGRAPHY </w:instrText>
      </w:r>
      <w:r w:rsidRPr="00D925E3">
        <w:fldChar w:fldCharType="separate"/>
      </w:r>
      <w:r w:rsidR="00986B31" w:rsidRPr="00986B31">
        <w:rPr>
          <w:rFonts w:ascii="Calibri" w:hAnsi="Calibri" w:cs="Calibri"/>
          <w:szCs w:val="24"/>
        </w:rPr>
        <w:t xml:space="preserve">Achenbach, T. (2011). </w:t>
      </w:r>
      <w:r w:rsidR="00986B31" w:rsidRPr="00986B31">
        <w:rPr>
          <w:rFonts w:ascii="Calibri" w:hAnsi="Calibri" w:cs="Calibri"/>
          <w:i/>
          <w:iCs/>
          <w:szCs w:val="24"/>
        </w:rPr>
        <w:t>Encyclopedia of Clinical Neuropsychology</w:t>
      </w:r>
      <w:r w:rsidR="00986B31" w:rsidRPr="00986B31">
        <w:rPr>
          <w:rFonts w:ascii="Calibri" w:hAnsi="Calibri" w:cs="Calibri"/>
          <w:szCs w:val="24"/>
        </w:rPr>
        <w:t>.</w:t>
      </w:r>
    </w:p>
    <w:p w14:paraId="1C7C981D"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Achenbach, T. M. (2009). </w:t>
      </w:r>
      <w:r w:rsidRPr="00986B31">
        <w:rPr>
          <w:rFonts w:ascii="Calibri" w:hAnsi="Calibri" w:cs="Calibri"/>
          <w:i/>
          <w:iCs/>
          <w:szCs w:val="24"/>
        </w:rPr>
        <w:t>The Achenbach system of empirically based assessment (ASEBA): Development, findings, theory, and applications</w:t>
      </w:r>
      <w:r w:rsidRPr="00986B31">
        <w:rPr>
          <w:rFonts w:ascii="Calibri" w:hAnsi="Calibri" w:cs="Calibri"/>
          <w:szCs w:val="24"/>
        </w:rPr>
        <w:t>. University of Vermont, Research Center for Children, Youth, &amp; Families.</w:t>
      </w:r>
    </w:p>
    <w:p w14:paraId="72E444FB"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ADHD Working Group of the Psychiatric Genomics Consortium (PGC), Early Lifecourse &amp; Genetic Epidemiology (EAGLE) Consortium, 23andMe Research Team, Demontis, D., Walters, R. K., Martin, J., Mattheisen, M., Als, T. D., Agerbo, E., Baldursson, G., Belliveau, R., Bybjerg-Grauholm, J., Bækvad-Hansen, M., Cerrato, F., Chambert, K., Churchhouse, C., Dumont, A., Eriksson, N., Gandal, M., … Neale, B. M. (2019). Discovery of the first genome-wide significant risk loci for </w:t>
      </w:r>
      <w:r w:rsidRPr="00986B31">
        <w:rPr>
          <w:rFonts w:ascii="Calibri" w:hAnsi="Calibri" w:cs="Calibri"/>
          <w:szCs w:val="24"/>
        </w:rPr>
        <w:lastRenderedPageBreak/>
        <w:t xml:space="preserve">attention deficit/hyperactivity disorder.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51</w:t>
      </w:r>
      <w:r w:rsidRPr="00986B31">
        <w:rPr>
          <w:rFonts w:ascii="Calibri" w:hAnsi="Calibri" w:cs="Calibri"/>
          <w:szCs w:val="24"/>
        </w:rPr>
        <w:t>(1), 63–75. https://doi.org/10.1038/s41588-018-0269-7</w:t>
      </w:r>
    </w:p>
    <w:p w14:paraId="3A375715"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Arcego, D. M., Buschdorf, J.-P., O’Toole, N., Wang, Z., Barth, B., Pokhvisneva, I., Rayan, N. A., Patel, S., De Mendonça Filho, E. J., Lee, P., Tan, J., Koh, M. X., Sim, C. M., Parent, C., De Lima, R. M. S., Clappison, A., O’Donnell, K. J., Dalmaz, C., Arloth, J., … Meaney, M. J. (2024). A Glucocorticoid-Sensitive Hippocampal Gene Network Moderates the Impact of Early-Life Adversity on Mental Health Outcomes. </w:t>
      </w:r>
      <w:r w:rsidRPr="00986B31">
        <w:rPr>
          <w:rFonts w:ascii="Calibri" w:hAnsi="Calibri" w:cs="Calibri"/>
          <w:i/>
          <w:iCs/>
          <w:szCs w:val="24"/>
        </w:rPr>
        <w:t>Biological Psychiatry</w:t>
      </w:r>
      <w:r w:rsidRPr="00986B31">
        <w:rPr>
          <w:rFonts w:ascii="Calibri" w:hAnsi="Calibri" w:cs="Calibri"/>
          <w:szCs w:val="24"/>
        </w:rPr>
        <w:t xml:space="preserve">, </w:t>
      </w:r>
      <w:r w:rsidRPr="00986B31">
        <w:rPr>
          <w:rFonts w:ascii="Calibri" w:hAnsi="Calibri" w:cs="Calibri"/>
          <w:i/>
          <w:iCs/>
          <w:szCs w:val="24"/>
        </w:rPr>
        <w:t>95</w:t>
      </w:r>
      <w:r w:rsidRPr="00986B31">
        <w:rPr>
          <w:rFonts w:ascii="Calibri" w:hAnsi="Calibri" w:cs="Calibri"/>
          <w:szCs w:val="24"/>
        </w:rPr>
        <w:t>(1), 48–61. https://doi.org/10.1016/j.biopsych.2023.06.028</w:t>
      </w:r>
    </w:p>
    <w:p w14:paraId="78148AE1"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Arloth, J., Bogdan, R., Weber, P., Frishman, G., Menke, A., Wagner, K. V., Balsevich, G., Schmidt, M. V., Karbalai, N., Czamara, D., Altmann, A., Trümbach, D., Wurst, W., Mehta, D., Uhr, M., Klengel, T., Erhardt, A., Carey, C. E., Conley, E. D., … Sullivan, P. F. (2015). Genetic Differences in the Immediate Transcriptome Response to Stress Predict Risk-Related Brain Function and Psychiatric Disorders. </w:t>
      </w:r>
      <w:r w:rsidRPr="00986B31">
        <w:rPr>
          <w:rFonts w:ascii="Calibri" w:hAnsi="Calibri" w:cs="Calibri"/>
          <w:i/>
          <w:iCs/>
          <w:szCs w:val="24"/>
        </w:rPr>
        <w:t>Neuron</w:t>
      </w:r>
      <w:r w:rsidRPr="00986B31">
        <w:rPr>
          <w:rFonts w:ascii="Calibri" w:hAnsi="Calibri" w:cs="Calibri"/>
          <w:szCs w:val="24"/>
        </w:rPr>
        <w:t xml:space="preserve">, </w:t>
      </w:r>
      <w:r w:rsidRPr="00986B31">
        <w:rPr>
          <w:rFonts w:ascii="Calibri" w:hAnsi="Calibri" w:cs="Calibri"/>
          <w:i/>
          <w:iCs/>
          <w:szCs w:val="24"/>
        </w:rPr>
        <w:t>86</w:t>
      </w:r>
      <w:r w:rsidRPr="00986B31">
        <w:rPr>
          <w:rFonts w:ascii="Calibri" w:hAnsi="Calibri" w:cs="Calibri"/>
          <w:szCs w:val="24"/>
        </w:rPr>
        <w:t>(5), 1189–1202. https://doi.org/10.1016/j.neuron.2015.05.034</w:t>
      </w:r>
    </w:p>
    <w:p w14:paraId="4720DA2A"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Barnhart, S., Garcia, A. R., &amp; Karcher, N. R. (2022). Adolescent Mental Health and Family Economic Hardships: The Roles of Adverse Childhood Experiences and Family Conflict. </w:t>
      </w:r>
      <w:r w:rsidRPr="00986B31">
        <w:rPr>
          <w:rFonts w:ascii="Calibri" w:hAnsi="Calibri" w:cs="Calibri"/>
          <w:i/>
          <w:iCs/>
          <w:szCs w:val="24"/>
        </w:rPr>
        <w:t>Journal of Youth and Adolescence</w:t>
      </w:r>
      <w:r w:rsidRPr="00986B31">
        <w:rPr>
          <w:rFonts w:ascii="Calibri" w:hAnsi="Calibri" w:cs="Calibri"/>
          <w:szCs w:val="24"/>
        </w:rPr>
        <w:t xml:space="preserve">, </w:t>
      </w:r>
      <w:r w:rsidRPr="00986B31">
        <w:rPr>
          <w:rFonts w:ascii="Calibri" w:hAnsi="Calibri" w:cs="Calibri"/>
          <w:i/>
          <w:iCs/>
          <w:szCs w:val="24"/>
        </w:rPr>
        <w:t>51</w:t>
      </w:r>
      <w:r w:rsidRPr="00986B31">
        <w:rPr>
          <w:rFonts w:ascii="Calibri" w:hAnsi="Calibri" w:cs="Calibri"/>
          <w:szCs w:val="24"/>
        </w:rPr>
        <w:t>(12), 2294–2311. https://doi.org/10.1007/s10964-022-01671-9</w:t>
      </w:r>
    </w:p>
    <w:p w14:paraId="525E63FC"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Cao, C., Chen, M., Yang, S., Xu, Y., &amp; Gu, J. (2024). Childhood maltreatment, multilocus HPA-axis genetic variation and adolescent comorbidity profiles of depressive and anxiety symptoms. </w:t>
      </w:r>
      <w:r w:rsidRPr="00986B31">
        <w:rPr>
          <w:rFonts w:ascii="Calibri" w:hAnsi="Calibri" w:cs="Calibri"/>
          <w:i/>
          <w:iCs/>
          <w:szCs w:val="24"/>
        </w:rPr>
        <w:t>Child Abuse &amp; Neglect</w:t>
      </w:r>
      <w:r w:rsidRPr="00986B31">
        <w:rPr>
          <w:rFonts w:ascii="Calibri" w:hAnsi="Calibri" w:cs="Calibri"/>
          <w:szCs w:val="24"/>
        </w:rPr>
        <w:t xml:space="preserve">, </w:t>
      </w:r>
      <w:r w:rsidRPr="00986B31">
        <w:rPr>
          <w:rFonts w:ascii="Calibri" w:hAnsi="Calibri" w:cs="Calibri"/>
          <w:i/>
          <w:iCs/>
          <w:szCs w:val="24"/>
        </w:rPr>
        <w:t>149</w:t>
      </w:r>
      <w:r w:rsidRPr="00986B31">
        <w:rPr>
          <w:rFonts w:ascii="Calibri" w:hAnsi="Calibri" w:cs="Calibri"/>
          <w:szCs w:val="24"/>
        </w:rPr>
        <w:t>, 106683. https://doi.org/10.1016/j.chiabu.2024.106683</w:t>
      </w:r>
    </w:p>
    <w:p w14:paraId="0A2E9583"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Choi, K. W., Wilson, M., Ge, T., Kandola, A., Patel, C. J., Lee, S. H., &amp; Smoller, J. W. (2022). Integrative analysis of genomic and exposomic influences on youth mental health. </w:t>
      </w:r>
      <w:r w:rsidRPr="00986B31">
        <w:rPr>
          <w:rFonts w:ascii="Calibri" w:hAnsi="Calibri" w:cs="Calibri"/>
          <w:i/>
          <w:iCs/>
          <w:szCs w:val="24"/>
        </w:rPr>
        <w:t>Journal of Child Psychology and Psychiatry</w:t>
      </w:r>
      <w:r w:rsidRPr="00986B31">
        <w:rPr>
          <w:rFonts w:ascii="Calibri" w:hAnsi="Calibri" w:cs="Calibri"/>
          <w:szCs w:val="24"/>
        </w:rPr>
        <w:t xml:space="preserve">, </w:t>
      </w:r>
      <w:r w:rsidRPr="00986B31">
        <w:rPr>
          <w:rFonts w:ascii="Calibri" w:hAnsi="Calibri" w:cs="Calibri"/>
          <w:i/>
          <w:iCs/>
          <w:szCs w:val="24"/>
        </w:rPr>
        <w:t>63</w:t>
      </w:r>
      <w:r w:rsidRPr="00986B31">
        <w:rPr>
          <w:rFonts w:ascii="Calibri" w:hAnsi="Calibri" w:cs="Calibri"/>
          <w:szCs w:val="24"/>
        </w:rPr>
        <w:t>(10), 1196–1205. https://doi.org/10.1111/jcpp.13664</w:t>
      </w:r>
    </w:p>
    <w:p w14:paraId="382A89B3"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lastRenderedPageBreak/>
        <w:t xml:space="preserve">Compton, W. M., Dowling, G. J., &amp; Garavan, H. (2019). Ensuring the Best Use of Data: The Adolescent Brain Cognitive Development Study. </w:t>
      </w:r>
      <w:r w:rsidRPr="00986B31">
        <w:rPr>
          <w:rFonts w:ascii="Calibri" w:hAnsi="Calibri" w:cs="Calibri"/>
          <w:i/>
          <w:iCs/>
          <w:szCs w:val="24"/>
        </w:rPr>
        <w:t>JAMA Pediatrics</w:t>
      </w:r>
      <w:r w:rsidRPr="00986B31">
        <w:rPr>
          <w:rFonts w:ascii="Calibri" w:hAnsi="Calibri" w:cs="Calibri"/>
          <w:szCs w:val="24"/>
        </w:rPr>
        <w:t xml:space="preserve">, </w:t>
      </w:r>
      <w:r w:rsidRPr="00986B31">
        <w:rPr>
          <w:rFonts w:ascii="Calibri" w:hAnsi="Calibri" w:cs="Calibri"/>
          <w:i/>
          <w:iCs/>
          <w:szCs w:val="24"/>
        </w:rPr>
        <w:t>173</w:t>
      </w:r>
      <w:r w:rsidRPr="00986B31">
        <w:rPr>
          <w:rFonts w:ascii="Calibri" w:hAnsi="Calibri" w:cs="Calibri"/>
          <w:szCs w:val="24"/>
        </w:rPr>
        <w:t>(9), 809. https://doi.org/10.1001/jamapediatrics.2019.2081</w:t>
      </w:r>
    </w:p>
    <w:p w14:paraId="52F159F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Fan, C. C., Loughnan, R., Wilson, S., Hewitt, J. K., ABCD Genetic Working Group, Agrawal, A., Dowling, G., Garavan, H., LeBlanc, K., Neale, M., Friedman, N., Madden, P., Little, R., Brown, S. A., Jernigan, T., &amp; Thompson, W. K. (2023). Genotype Data and Derived Genetic Instruments of Adolescent Brain Cognitive Development Study® for Better Understanding of Human Brain Development. </w:t>
      </w:r>
      <w:r w:rsidRPr="00986B31">
        <w:rPr>
          <w:rFonts w:ascii="Calibri" w:hAnsi="Calibri" w:cs="Calibri"/>
          <w:i/>
          <w:iCs/>
          <w:szCs w:val="24"/>
        </w:rPr>
        <w:t>Behavior Genetics</w:t>
      </w:r>
      <w:r w:rsidRPr="00986B31">
        <w:rPr>
          <w:rFonts w:ascii="Calibri" w:hAnsi="Calibri" w:cs="Calibri"/>
          <w:szCs w:val="24"/>
        </w:rPr>
        <w:t xml:space="preserve">, </w:t>
      </w:r>
      <w:r w:rsidRPr="00986B31">
        <w:rPr>
          <w:rFonts w:ascii="Calibri" w:hAnsi="Calibri" w:cs="Calibri"/>
          <w:i/>
          <w:iCs/>
          <w:szCs w:val="24"/>
        </w:rPr>
        <w:t>53</w:t>
      </w:r>
      <w:r w:rsidRPr="00986B31">
        <w:rPr>
          <w:rFonts w:ascii="Calibri" w:hAnsi="Calibri" w:cs="Calibri"/>
          <w:szCs w:val="24"/>
        </w:rPr>
        <w:t>(3), 159–168. https://doi.org/10.1007/s10519-023-10143-0</w:t>
      </w:r>
    </w:p>
    <w:p w14:paraId="10152C94"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Felitti, V. J., Anda, R. F., Nordenberg, D., Williamson, D. F., Spitz, A. M., Edwards, V., Koss, M. P., &amp; Marks, J. S. (1998). Relationship of Childhood Abuse and Household Dysfunction to Many of the Leading Causes of Death in Adults. </w:t>
      </w:r>
      <w:r w:rsidRPr="00986B31">
        <w:rPr>
          <w:rFonts w:ascii="Calibri" w:hAnsi="Calibri" w:cs="Calibri"/>
          <w:i/>
          <w:iCs/>
          <w:szCs w:val="24"/>
        </w:rPr>
        <w:t>American Journal of Preventive Medicine</w:t>
      </w:r>
      <w:r w:rsidRPr="00986B31">
        <w:rPr>
          <w:rFonts w:ascii="Calibri" w:hAnsi="Calibri" w:cs="Calibri"/>
          <w:szCs w:val="24"/>
        </w:rPr>
        <w:t xml:space="preserve">, </w:t>
      </w:r>
      <w:r w:rsidRPr="00986B31">
        <w:rPr>
          <w:rFonts w:ascii="Calibri" w:hAnsi="Calibri" w:cs="Calibri"/>
          <w:i/>
          <w:iCs/>
          <w:szCs w:val="24"/>
        </w:rPr>
        <w:t>14</w:t>
      </w:r>
      <w:r w:rsidRPr="00986B31">
        <w:rPr>
          <w:rFonts w:ascii="Calibri" w:hAnsi="Calibri" w:cs="Calibri"/>
          <w:szCs w:val="24"/>
        </w:rPr>
        <w:t>(4), 245–258. https://doi.org/10.1016/S0749-3797(98)00017-8</w:t>
      </w:r>
    </w:p>
    <w:p w14:paraId="175BE70F"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Gogarten, S. M., Sofer, T., Chen, H., Yu, C., Brody, J. A., Thornton, T. A., Rice, K. M., &amp; Conomos, M. P. (2019). Genetic association testing using the GENESIS R/Bioconductor package. </w:t>
      </w:r>
      <w:r w:rsidRPr="00986B31">
        <w:rPr>
          <w:rFonts w:ascii="Calibri" w:hAnsi="Calibri" w:cs="Calibri"/>
          <w:i/>
          <w:iCs/>
          <w:szCs w:val="24"/>
        </w:rPr>
        <w:t>Bioinformatics</w:t>
      </w:r>
      <w:r w:rsidRPr="00986B31">
        <w:rPr>
          <w:rFonts w:ascii="Calibri" w:hAnsi="Calibri" w:cs="Calibri"/>
          <w:szCs w:val="24"/>
        </w:rPr>
        <w:t xml:space="preserve">, </w:t>
      </w:r>
      <w:r w:rsidRPr="00986B31">
        <w:rPr>
          <w:rFonts w:ascii="Calibri" w:hAnsi="Calibri" w:cs="Calibri"/>
          <w:i/>
          <w:iCs/>
          <w:szCs w:val="24"/>
        </w:rPr>
        <w:t>35</w:t>
      </w:r>
      <w:r w:rsidRPr="00986B31">
        <w:rPr>
          <w:rFonts w:ascii="Calibri" w:hAnsi="Calibri" w:cs="Calibri"/>
          <w:szCs w:val="24"/>
        </w:rPr>
        <w:t>(24), 5346–5348. https://doi.org/10.1093/bioinformatics/btz567</w:t>
      </w:r>
    </w:p>
    <w:p w14:paraId="3BBBF441"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Hoffman, K. W., Tran, K. T., Moore, T. M., Gataviņš, M. M., Visoki, E., Kwon, O., DiDomenico, G. E., Chaiyachati, B. H., Schultz, L. M., Almasy, L., Hayes, M. R., Daskalakis, N. P., &amp; Barzilay, R. (2024). Exposomic and polygenic contributions to allostatic load in early adolescence. </w:t>
      </w:r>
      <w:r w:rsidRPr="00986B31">
        <w:rPr>
          <w:rFonts w:ascii="Calibri" w:hAnsi="Calibri" w:cs="Calibri"/>
          <w:i/>
          <w:iCs/>
          <w:szCs w:val="24"/>
        </w:rPr>
        <w:t>Nature Mental Health</w:t>
      </w:r>
      <w:r w:rsidRPr="00986B31">
        <w:rPr>
          <w:rFonts w:ascii="Calibri" w:hAnsi="Calibri" w:cs="Calibri"/>
          <w:szCs w:val="24"/>
        </w:rPr>
        <w:t>, 1–12. https://doi.org/10.1038/s44220-024-00255-9</w:t>
      </w:r>
    </w:p>
    <w:p w14:paraId="3496383B"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Hoggart, C. J., Choi, S. W., García-González, J., Souaiaia, T., Preuss, M., &amp; O’Reilly, P. F. (2024). BridgePRS leverages shared genetic effects across ancestries to increase polygenic risk score portability.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56</w:t>
      </w:r>
      <w:r w:rsidRPr="00986B31">
        <w:rPr>
          <w:rFonts w:ascii="Calibri" w:hAnsi="Calibri" w:cs="Calibri"/>
          <w:szCs w:val="24"/>
        </w:rPr>
        <w:t>(1), 180–186. https://doi.org/10.1038/s41588-023-01583-9</w:t>
      </w:r>
    </w:p>
    <w:p w14:paraId="01F80861"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Howard, D. M., Adams, M. J., Clarke, T.-K., Hafferty, J. D., Gibson, J., Shirali, M., Coleman, J. R. I., Hagenaars, S. P., Ward, J., Wigmore, E. M., Alloza, C., Shen, X., Barbu, M. C., Xu, E. Y., Whalley, H. </w:t>
      </w:r>
      <w:r w:rsidRPr="00986B31">
        <w:rPr>
          <w:rFonts w:ascii="Calibri" w:hAnsi="Calibri" w:cs="Calibri"/>
          <w:szCs w:val="24"/>
        </w:rPr>
        <w:lastRenderedPageBreak/>
        <w:t xml:space="preserve">C., Marioni, R. E., Porteous, D. J., Davies, G., Deary, I. J., … McIntosh, A. M. (2019). Genome-wide meta-analysis of depression identifies 102 independent variants and highlights the importance of the prefrontal brain regions. </w:t>
      </w:r>
      <w:r w:rsidRPr="00986B31">
        <w:rPr>
          <w:rFonts w:ascii="Calibri" w:hAnsi="Calibri" w:cs="Calibri"/>
          <w:i/>
          <w:iCs/>
          <w:szCs w:val="24"/>
        </w:rPr>
        <w:t>Nature Neuroscience</w:t>
      </w:r>
      <w:r w:rsidRPr="00986B31">
        <w:rPr>
          <w:rFonts w:ascii="Calibri" w:hAnsi="Calibri" w:cs="Calibri"/>
          <w:szCs w:val="24"/>
        </w:rPr>
        <w:t xml:space="preserve">, </w:t>
      </w:r>
      <w:r w:rsidRPr="00986B31">
        <w:rPr>
          <w:rFonts w:ascii="Calibri" w:hAnsi="Calibri" w:cs="Calibri"/>
          <w:i/>
          <w:iCs/>
          <w:szCs w:val="24"/>
        </w:rPr>
        <w:t>22</w:t>
      </w:r>
      <w:r w:rsidRPr="00986B31">
        <w:rPr>
          <w:rFonts w:ascii="Calibri" w:hAnsi="Calibri" w:cs="Calibri"/>
          <w:szCs w:val="24"/>
        </w:rPr>
        <w:t>(3), 343–352. https://doi.org/10.1038/s41593-018-0326-7</w:t>
      </w:r>
    </w:p>
    <w:p w14:paraId="236615A8"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Hu, S., Ferreira, L. A. F., Shi, S., Hellenthal, G., Marchini, J., Lawson, D. J., &amp; Myers, S. R. (2023). </w:t>
      </w:r>
      <w:r w:rsidRPr="00986B31">
        <w:rPr>
          <w:rFonts w:ascii="Calibri" w:hAnsi="Calibri" w:cs="Calibri"/>
          <w:i/>
          <w:iCs/>
          <w:szCs w:val="24"/>
        </w:rPr>
        <w:t>Leveraging fine-scale population structure reveals conservation in genetic effect sizes between human populations across a range of human phenotypes</w:t>
      </w:r>
      <w:r w:rsidRPr="00986B31">
        <w:rPr>
          <w:rFonts w:ascii="Calibri" w:hAnsi="Calibri" w:cs="Calibri"/>
          <w:szCs w:val="24"/>
        </w:rPr>
        <w:t>. https://doi.org/10.1101/2023.08.08.552281</w:t>
      </w:r>
    </w:p>
    <w:p w14:paraId="1E598C2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Jimeno, B., &amp; Rubalcaba, J. G. (2023). Modelling the role of glucocorticoid receptor as mediator of endocrine responses to environmental challenge. </w:t>
      </w:r>
      <w:r w:rsidRPr="00986B31">
        <w:rPr>
          <w:rFonts w:ascii="Calibri" w:hAnsi="Calibri" w:cs="Calibri"/>
          <w:i/>
          <w:iCs/>
          <w:szCs w:val="24"/>
        </w:rPr>
        <w:t>Philosophical Transactions of the Royal Society B: Biological Sciences</w:t>
      </w:r>
      <w:r w:rsidRPr="00986B31">
        <w:rPr>
          <w:rFonts w:ascii="Calibri" w:hAnsi="Calibri" w:cs="Calibri"/>
          <w:szCs w:val="24"/>
        </w:rPr>
        <w:t xml:space="preserve">, </w:t>
      </w:r>
      <w:r w:rsidRPr="00986B31">
        <w:rPr>
          <w:rFonts w:ascii="Calibri" w:hAnsi="Calibri" w:cs="Calibri"/>
          <w:i/>
          <w:iCs/>
          <w:szCs w:val="24"/>
        </w:rPr>
        <w:t>379</w:t>
      </w:r>
      <w:r w:rsidRPr="00986B31">
        <w:rPr>
          <w:rFonts w:ascii="Calibri" w:hAnsi="Calibri" w:cs="Calibri"/>
          <w:szCs w:val="24"/>
        </w:rPr>
        <w:t>(1898), 20220501. https://doi.org/10.1098/rstb.2022.0501</w:t>
      </w:r>
    </w:p>
    <w:p w14:paraId="6C626E89"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Karcher, N. R., Klaunig, M. J., Elsayed, N. M., Taylor, R. L., Jay, S. Y., &amp; Schiffman, J. (2022). Understanding Associations Between Race/Ethnicity, Experiences of Discrimination, and Psychotic-like Experiences in Middle Childhood. </w:t>
      </w:r>
      <w:r w:rsidRPr="00986B31">
        <w:rPr>
          <w:rFonts w:ascii="Calibri" w:hAnsi="Calibri" w:cs="Calibri"/>
          <w:i/>
          <w:iCs/>
          <w:szCs w:val="24"/>
        </w:rPr>
        <w:t>Journal of the American Academy of Child &amp; Adolescent Psychiatry</w:t>
      </w:r>
      <w:r w:rsidRPr="00986B31">
        <w:rPr>
          <w:rFonts w:ascii="Calibri" w:hAnsi="Calibri" w:cs="Calibri"/>
          <w:szCs w:val="24"/>
        </w:rPr>
        <w:t xml:space="preserve">, </w:t>
      </w:r>
      <w:r w:rsidRPr="00986B31">
        <w:rPr>
          <w:rFonts w:ascii="Calibri" w:hAnsi="Calibri" w:cs="Calibri"/>
          <w:i/>
          <w:iCs/>
          <w:szCs w:val="24"/>
        </w:rPr>
        <w:t>61</w:t>
      </w:r>
      <w:r w:rsidRPr="00986B31">
        <w:rPr>
          <w:rFonts w:ascii="Calibri" w:hAnsi="Calibri" w:cs="Calibri"/>
          <w:szCs w:val="24"/>
        </w:rPr>
        <w:t>(10), 1262–1272. https://doi.org/10.1016/j.jaac.2022.03.025</w:t>
      </w:r>
    </w:p>
    <w:p w14:paraId="17376AB8"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Kaufman, J., Birmaher, B., Brent, D., Rao, U., Flynn, C., Moreci, P., Williamson, D., &amp; Ryan, N. (1997). Schedule for Affective Disorders and Schizophrenia for School-Age Children-Present and Lifetime Version (K-SADS-PL): Initial Reliability and Validity Data. </w:t>
      </w:r>
      <w:r w:rsidRPr="00986B31">
        <w:rPr>
          <w:rFonts w:ascii="Calibri" w:hAnsi="Calibri" w:cs="Calibri"/>
          <w:i/>
          <w:iCs/>
          <w:szCs w:val="24"/>
        </w:rPr>
        <w:t>Journal of the American Academy of Child &amp; Adolescent Psychiatry</w:t>
      </w:r>
      <w:r w:rsidRPr="00986B31">
        <w:rPr>
          <w:rFonts w:ascii="Calibri" w:hAnsi="Calibri" w:cs="Calibri"/>
          <w:szCs w:val="24"/>
        </w:rPr>
        <w:t xml:space="preserve">, </w:t>
      </w:r>
      <w:r w:rsidRPr="00986B31">
        <w:rPr>
          <w:rFonts w:ascii="Calibri" w:hAnsi="Calibri" w:cs="Calibri"/>
          <w:i/>
          <w:iCs/>
          <w:szCs w:val="24"/>
        </w:rPr>
        <w:t>36</w:t>
      </w:r>
      <w:r w:rsidRPr="00986B31">
        <w:rPr>
          <w:rFonts w:ascii="Calibri" w:hAnsi="Calibri" w:cs="Calibri"/>
          <w:szCs w:val="24"/>
        </w:rPr>
        <w:t>(7), 980–988. https://doi.org/10.1097/00004583-199707000-00021</w:t>
      </w:r>
    </w:p>
    <w:p w14:paraId="4405CC84"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Kobak, K. A., Kratochvil, C. J., Stanger, C., &amp; Kaufman, J. (2013). Computerized screening of comorbidity in adolescents with substance or psychiatric disorders. </w:t>
      </w:r>
      <w:r w:rsidRPr="00986B31">
        <w:rPr>
          <w:rFonts w:ascii="Calibri" w:hAnsi="Calibri" w:cs="Calibri"/>
          <w:i/>
          <w:iCs/>
          <w:szCs w:val="24"/>
        </w:rPr>
        <w:t>Anxiety Disorders and Depression.(La Jolaa, CA)</w:t>
      </w:r>
      <w:r w:rsidRPr="00986B31">
        <w:rPr>
          <w:rFonts w:ascii="Calibri" w:hAnsi="Calibri" w:cs="Calibri"/>
          <w:szCs w:val="24"/>
        </w:rPr>
        <w:t>.</w:t>
      </w:r>
    </w:p>
    <w:p w14:paraId="2D83BC38"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lastRenderedPageBreak/>
        <w:t xml:space="preserve">Lahey, B. B., Durham, E. L., Brislin, S. J., Barr, P. B., Dick, D. M., Moore, T. M., Pierce, B. L., Tong, L., Reimann, G. E., Jeong, H. J., Dupont, R. M., &amp; Kaczkurkin, A. N. (2024). Mapping potential pathways from polygenic liability through brain structure to psychological problems across the transition to adolescence. </w:t>
      </w:r>
      <w:r w:rsidRPr="00986B31">
        <w:rPr>
          <w:rFonts w:ascii="Calibri" w:hAnsi="Calibri" w:cs="Calibri"/>
          <w:i/>
          <w:iCs/>
          <w:szCs w:val="24"/>
        </w:rPr>
        <w:t>Journal of Child Psychology and Psychiatry</w:t>
      </w:r>
      <w:r w:rsidRPr="00986B31">
        <w:rPr>
          <w:rFonts w:ascii="Calibri" w:hAnsi="Calibri" w:cs="Calibri"/>
          <w:szCs w:val="24"/>
        </w:rPr>
        <w:t>, jcpp.13944. https://doi.org/10.1111/jcpp.13944</w:t>
      </w:r>
    </w:p>
    <w:p w14:paraId="31D88923"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Maxwell, M. Y., Taylor, R. L., &amp; Barch, D. M. (2021, May 1). </w:t>
      </w:r>
      <w:r w:rsidRPr="00986B31">
        <w:rPr>
          <w:rFonts w:ascii="Calibri" w:hAnsi="Calibri" w:cs="Calibri"/>
          <w:i/>
          <w:iCs/>
          <w:szCs w:val="24"/>
        </w:rPr>
        <w:t>Evidence That Neighborhood Threat and Brain Volume Mediate the Relationship Between Neighborhood Poverty and Children’s Psychopathology</w:t>
      </w:r>
      <w:r w:rsidRPr="00986B31">
        <w:rPr>
          <w:rFonts w:ascii="Calibri" w:hAnsi="Calibri" w:cs="Calibri"/>
          <w:szCs w:val="24"/>
        </w:rPr>
        <w:t xml:space="preserve"> [Poster].</w:t>
      </w:r>
    </w:p>
    <w:p w14:paraId="5B11C08E"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McLaughlin, K. A., Weissman, D., &amp; Bitrán, D. (2019). Childhood Adversity and Neural Development: A Systematic Review. </w:t>
      </w:r>
      <w:r w:rsidRPr="00986B31">
        <w:rPr>
          <w:rFonts w:ascii="Calibri" w:hAnsi="Calibri" w:cs="Calibri"/>
          <w:i/>
          <w:iCs/>
          <w:szCs w:val="24"/>
        </w:rPr>
        <w:t>Annual Review of Developmental Psychology</w:t>
      </w:r>
      <w:r w:rsidRPr="00986B31">
        <w:rPr>
          <w:rFonts w:ascii="Calibri" w:hAnsi="Calibri" w:cs="Calibri"/>
          <w:szCs w:val="24"/>
        </w:rPr>
        <w:t xml:space="preserve">, </w:t>
      </w:r>
      <w:r w:rsidRPr="00986B31">
        <w:rPr>
          <w:rFonts w:ascii="Calibri" w:hAnsi="Calibri" w:cs="Calibri"/>
          <w:i/>
          <w:iCs/>
          <w:szCs w:val="24"/>
        </w:rPr>
        <w:t>1</w:t>
      </w:r>
      <w:r w:rsidRPr="00986B31">
        <w:rPr>
          <w:rFonts w:ascii="Calibri" w:hAnsi="Calibri" w:cs="Calibri"/>
          <w:szCs w:val="24"/>
        </w:rPr>
        <w:t>(1), 277–312. https://doi.org/10.1146/annurev-devpsych-121318-084950</w:t>
      </w:r>
    </w:p>
    <w:p w14:paraId="5314F44E"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Monari, S., Guillot De Suduiraut, I., Grosse, J., Zanoletti, O., Walker, S. E., Mesquita, M., Wood, T. C., Cash, D., Astori, S., &amp; Sandi, C. (2024). Blunted Glucocorticoid Responsiveness to Stress Causes Behavioral and Biological Alterations That Lead to Posttraumatic Stress Disorder Vulnerability. </w:t>
      </w:r>
      <w:r w:rsidRPr="00986B31">
        <w:rPr>
          <w:rFonts w:ascii="Calibri" w:hAnsi="Calibri" w:cs="Calibri"/>
          <w:i/>
          <w:iCs/>
          <w:szCs w:val="24"/>
        </w:rPr>
        <w:t>Biological Psychiatry</w:t>
      </w:r>
      <w:r w:rsidRPr="00986B31">
        <w:rPr>
          <w:rFonts w:ascii="Calibri" w:hAnsi="Calibri" w:cs="Calibri"/>
          <w:szCs w:val="24"/>
        </w:rPr>
        <w:t xml:space="preserve">, </w:t>
      </w:r>
      <w:r w:rsidRPr="00986B31">
        <w:rPr>
          <w:rFonts w:ascii="Calibri" w:hAnsi="Calibri" w:cs="Calibri"/>
          <w:i/>
          <w:iCs/>
          <w:szCs w:val="24"/>
        </w:rPr>
        <w:t>95</w:t>
      </w:r>
      <w:r w:rsidRPr="00986B31">
        <w:rPr>
          <w:rFonts w:ascii="Calibri" w:hAnsi="Calibri" w:cs="Calibri"/>
          <w:szCs w:val="24"/>
        </w:rPr>
        <w:t>(8), 762–773. https://doi.org/10.1016/j.biopsych.2023.09.015</w:t>
      </w:r>
    </w:p>
    <w:p w14:paraId="65ED43AD"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Moore, T. M., Visoki, E., Argabright, S. T., Didomenico, G. E., Sotelo, I., Wortzel, J. D., Naeem, A., Gur, R. C., Gur, R. E., Warrier, V., Guloksuz, S., &amp; Barzilay, R. (2022). Modeling environment through a general exposome factor in two independent adolescent cohorts. </w:t>
      </w:r>
      <w:r w:rsidRPr="00986B31">
        <w:rPr>
          <w:rFonts w:ascii="Calibri" w:hAnsi="Calibri" w:cs="Calibri"/>
          <w:i/>
          <w:iCs/>
          <w:szCs w:val="24"/>
        </w:rPr>
        <w:t>Exposome</w:t>
      </w:r>
      <w:r w:rsidRPr="00986B31">
        <w:rPr>
          <w:rFonts w:ascii="Calibri" w:hAnsi="Calibri" w:cs="Calibri"/>
          <w:szCs w:val="24"/>
        </w:rPr>
        <w:t xml:space="preserve">, </w:t>
      </w:r>
      <w:r w:rsidRPr="00986B31">
        <w:rPr>
          <w:rFonts w:ascii="Calibri" w:hAnsi="Calibri" w:cs="Calibri"/>
          <w:i/>
          <w:iCs/>
          <w:szCs w:val="24"/>
        </w:rPr>
        <w:t>2</w:t>
      </w:r>
      <w:r w:rsidRPr="00986B31">
        <w:rPr>
          <w:rFonts w:ascii="Calibri" w:hAnsi="Calibri" w:cs="Calibri"/>
          <w:szCs w:val="24"/>
        </w:rPr>
        <w:t>(1), osac010. https://doi.org/10.1093/exposome/osac010</w:t>
      </w:r>
    </w:p>
    <w:p w14:paraId="5A4A40E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Nievergelt, C. M., Maihofer, A. X., Atkinson, E. G., Chen, C.-Y., Choi, K. W., Coleman, J. R. I., Daskalakis, N. P., Duncan, L. E., Polimanti, R., Aaronson, C., Amstadter, A. B., Andersen, S. B., Andreassen, O. A., Arbisi, P. A., Ashley-Koch, A. E., Austin, S. B., Avdibegoviç, E., Babić, D., Bacanu, S.-A., … Koenen, K. C. (2024). Genome-wide association analyses identify 95 risk loci and provide insights </w:t>
      </w:r>
      <w:r w:rsidRPr="00986B31">
        <w:rPr>
          <w:rFonts w:ascii="Calibri" w:hAnsi="Calibri" w:cs="Calibri"/>
          <w:szCs w:val="24"/>
        </w:rPr>
        <w:lastRenderedPageBreak/>
        <w:t xml:space="preserve">into the neurobiology of post-traumatic stress disorder.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56</w:t>
      </w:r>
      <w:r w:rsidRPr="00986B31">
        <w:rPr>
          <w:rFonts w:ascii="Calibri" w:hAnsi="Calibri" w:cs="Calibri"/>
          <w:szCs w:val="24"/>
        </w:rPr>
        <w:t>(5), 792–808. https://doi.org/10.1038/s41588-024-01707-9</w:t>
      </w:r>
    </w:p>
    <w:p w14:paraId="6DA8BDD3"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Otowa, T., Hek, K., Lee, M., Byrne, E. M., Mirza, S. S., Nivard, M. G., Bigdeli, T., Aggen, S. H., Adkins, D., Wolen, A., Fanous, A., Keller, M. C., Castelao, E., Kutalik, Z., Der Auwera, S. V., Homuth, G., Nauck, M., Teumer, A., Milaneschi, Y., … Hettema, J. M. (2016). Meta-analysis of genome-wide association studies of anxiety disorders. </w:t>
      </w:r>
      <w:r w:rsidRPr="00986B31">
        <w:rPr>
          <w:rFonts w:ascii="Calibri" w:hAnsi="Calibri" w:cs="Calibri"/>
          <w:i/>
          <w:iCs/>
          <w:szCs w:val="24"/>
        </w:rPr>
        <w:t>Molecular Psychiatry</w:t>
      </w:r>
      <w:r w:rsidRPr="00986B31">
        <w:rPr>
          <w:rFonts w:ascii="Calibri" w:hAnsi="Calibri" w:cs="Calibri"/>
          <w:szCs w:val="24"/>
        </w:rPr>
        <w:t xml:space="preserve">, </w:t>
      </w:r>
      <w:r w:rsidRPr="00986B31">
        <w:rPr>
          <w:rFonts w:ascii="Calibri" w:hAnsi="Calibri" w:cs="Calibri"/>
          <w:i/>
          <w:iCs/>
          <w:szCs w:val="24"/>
        </w:rPr>
        <w:t>21</w:t>
      </w:r>
      <w:r w:rsidRPr="00986B31">
        <w:rPr>
          <w:rFonts w:ascii="Calibri" w:hAnsi="Calibri" w:cs="Calibri"/>
          <w:szCs w:val="24"/>
        </w:rPr>
        <w:t>(10), 1391–1399. https://doi.org/10.1038/mp.2015.197</w:t>
      </w:r>
    </w:p>
    <w:p w14:paraId="7D8734AB"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Palamarchuk, I. S., Slavich, G. M., Vaillancourt, T., &amp; Rajji, T. K. (2023). Stress-related cellular pathophysiology as a crosstalk risk factor for neurocognitive and psychiatric disorders. </w:t>
      </w:r>
      <w:r w:rsidRPr="00986B31">
        <w:rPr>
          <w:rFonts w:ascii="Calibri" w:hAnsi="Calibri" w:cs="Calibri"/>
          <w:i/>
          <w:iCs/>
          <w:szCs w:val="24"/>
        </w:rPr>
        <w:t>BMC Neuroscience</w:t>
      </w:r>
      <w:r w:rsidRPr="00986B31">
        <w:rPr>
          <w:rFonts w:ascii="Calibri" w:hAnsi="Calibri" w:cs="Calibri"/>
          <w:szCs w:val="24"/>
        </w:rPr>
        <w:t xml:space="preserve">, </w:t>
      </w:r>
      <w:r w:rsidRPr="00986B31">
        <w:rPr>
          <w:rFonts w:ascii="Calibri" w:hAnsi="Calibri" w:cs="Calibri"/>
          <w:i/>
          <w:iCs/>
          <w:szCs w:val="24"/>
        </w:rPr>
        <w:t>24</w:t>
      </w:r>
      <w:r w:rsidRPr="00986B31">
        <w:rPr>
          <w:rFonts w:ascii="Calibri" w:hAnsi="Calibri" w:cs="Calibri"/>
          <w:szCs w:val="24"/>
        </w:rPr>
        <w:t>(1), 65. https://doi.org/10.1186/s12868-023-00831-2</w:t>
      </w:r>
    </w:p>
    <w:p w14:paraId="46FC8F6A"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Penner-Goeke, S., Bothe, M., Kappelmann, N., Kreitmaier, P., Kaya, E., Pöhlchen, D., Kühnel, A., Czamara, D., BeCOME working group, Glaser, L. V., Roeh, S., Ködel, M., Monteserin-Garcia, J., Rummel, C., Arloth-Knauer, J., Diener-Hölzl, L., Woelfel, B., Sauer, S., Riesenberg, S., … Binder, E. B. (2022). </w:t>
      </w:r>
      <w:r w:rsidRPr="00986B31">
        <w:rPr>
          <w:rFonts w:ascii="Calibri" w:hAnsi="Calibri" w:cs="Calibri"/>
          <w:i/>
          <w:iCs/>
          <w:szCs w:val="24"/>
        </w:rPr>
        <w:t>Assessment of glucocorticoid-induced enhancer activity of eSNP regions using STARR-seq reveals novel molecular mechanisms in psychiatric disorders</w:t>
      </w:r>
      <w:r w:rsidRPr="00986B31">
        <w:rPr>
          <w:rFonts w:ascii="Calibri" w:hAnsi="Calibri" w:cs="Calibri"/>
          <w:szCs w:val="24"/>
        </w:rPr>
        <w:t xml:space="preserve"> [Preprint]. Genetic and Genomic Medicine. https://doi.org/10.1101/2022.05.18.22275090</w:t>
      </w:r>
    </w:p>
    <w:p w14:paraId="6216A2C2"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Penner-Goeke, S., Bothe, M., Rek, N., Kreitmaier, P., Pöhlchen, D., Kühnel, A., Glaser, L. V., Kaya, E., Krontira, A. C., Röh, S., Czamara, D., Ködel, M., Monteserin-Garcia, J., Diener, L., Wölfel, B., Sauer, S., Rummel, C., Riesenberg, S., Arloth-Knauer, J., … Binder, E. B. (2023). High-throughput screening of glucocorticoid-induced enhancer activity reveals mechanisms of stress-related psychiatric disorders. </w:t>
      </w:r>
      <w:r w:rsidRPr="00986B31">
        <w:rPr>
          <w:rFonts w:ascii="Calibri" w:hAnsi="Calibri" w:cs="Calibri"/>
          <w:i/>
          <w:iCs/>
          <w:szCs w:val="24"/>
        </w:rPr>
        <w:t>Proceedings of the National Academy of Sciences</w:t>
      </w:r>
      <w:r w:rsidRPr="00986B31">
        <w:rPr>
          <w:rFonts w:ascii="Calibri" w:hAnsi="Calibri" w:cs="Calibri"/>
          <w:szCs w:val="24"/>
        </w:rPr>
        <w:t xml:space="preserve">, </w:t>
      </w:r>
      <w:r w:rsidRPr="00986B31">
        <w:rPr>
          <w:rFonts w:ascii="Calibri" w:hAnsi="Calibri" w:cs="Calibri"/>
          <w:i/>
          <w:iCs/>
          <w:szCs w:val="24"/>
        </w:rPr>
        <w:t>120</w:t>
      </w:r>
      <w:r w:rsidRPr="00986B31">
        <w:rPr>
          <w:rFonts w:ascii="Calibri" w:hAnsi="Calibri" w:cs="Calibri"/>
          <w:szCs w:val="24"/>
        </w:rPr>
        <w:t>(49), e2305773120. https://doi.org/10.1073/pnas.2305773120</w:t>
      </w:r>
    </w:p>
    <w:p w14:paraId="196ED0BC"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Purcell, S., Neale, B., Todd-Brown, K., Thomas, L., Ferreira, M. A. R., Bender, D., Maller, J., Sklar, P., de Bakker, P. I. W., Daly, M. J., &amp; Sham, P. C. (2007). PLINK: A Tool Set for Whole-Genome </w:t>
      </w:r>
      <w:r w:rsidRPr="00986B31">
        <w:rPr>
          <w:rFonts w:ascii="Calibri" w:hAnsi="Calibri" w:cs="Calibri"/>
          <w:szCs w:val="24"/>
        </w:rPr>
        <w:lastRenderedPageBreak/>
        <w:t xml:space="preserve">Association and Population-Based Linkage Analyses. </w:t>
      </w:r>
      <w:r w:rsidRPr="00986B31">
        <w:rPr>
          <w:rFonts w:ascii="Calibri" w:hAnsi="Calibri" w:cs="Calibri"/>
          <w:i/>
          <w:iCs/>
          <w:szCs w:val="24"/>
        </w:rPr>
        <w:t>American Journal of Human Genetics</w:t>
      </w:r>
      <w:r w:rsidRPr="00986B31">
        <w:rPr>
          <w:rFonts w:ascii="Calibri" w:hAnsi="Calibri" w:cs="Calibri"/>
          <w:szCs w:val="24"/>
        </w:rPr>
        <w:t xml:space="preserve">, </w:t>
      </w:r>
      <w:r w:rsidRPr="00986B31">
        <w:rPr>
          <w:rFonts w:ascii="Calibri" w:hAnsi="Calibri" w:cs="Calibri"/>
          <w:i/>
          <w:iCs/>
          <w:szCs w:val="24"/>
        </w:rPr>
        <w:t>81</w:t>
      </w:r>
      <w:r w:rsidRPr="00986B31">
        <w:rPr>
          <w:rFonts w:ascii="Calibri" w:hAnsi="Calibri" w:cs="Calibri"/>
          <w:szCs w:val="24"/>
        </w:rPr>
        <w:t>(3), 559–575.</w:t>
      </w:r>
    </w:p>
    <w:p w14:paraId="4B4A711F"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Qiu, A., &amp; Liu, C. (2023). Pathways link environmental and genetic factors with structural brain networks and psychopathology in youth. </w:t>
      </w:r>
      <w:r w:rsidRPr="00986B31">
        <w:rPr>
          <w:rFonts w:ascii="Calibri" w:hAnsi="Calibri" w:cs="Calibri"/>
          <w:i/>
          <w:iCs/>
          <w:szCs w:val="24"/>
        </w:rPr>
        <w:t>Neuropsychopharmacology</w:t>
      </w:r>
      <w:r w:rsidRPr="00986B31">
        <w:rPr>
          <w:rFonts w:ascii="Calibri" w:hAnsi="Calibri" w:cs="Calibri"/>
          <w:szCs w:val="24"/>
        </w:rPr>
        <w:t xml:space="preserve">, </w:t>
      </w:r>
      <w:r w:rsidRPr="00986B31">
        <w:rPr>
          <w:rFonts w:ascii="Calibri" w:hAnsi="Calibri" w:cs="Calibri"/>
          <w:i/>
          <w:iCs/>
          <w:szCs w:val="24"/>
        </w:rPr>
        <w:t>48</w:t>
      </w:r>
      <w:r w:rsidRPr="00986B31">
        <w:rPr>
          <w:rFonts w:ascii="Calibri" w:hAnsi="Calibri" w:cs="Calibri"/>
          <w:szCs w:val="24"/>
        </w:rPr>
        <w:t>(7), 1042–1051. https://doi.org/10.1038/s41386-023-01559-7</w:t>
      </w:r>
    </w:p>
    <w:p w14:paraId="01E28E4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Rea-Sandin, G., Del Toro, J., &amp; Wilson, S. (2024). The Heritability of Psychopathology Symptoms in Early Adolescence: Moderation by Family Cultural Values in the ABCD Study. </w:t>
      </w:r>
      <w:r w:rsidRPr="00986B31">
        <w:rPr>
          <w:rFonts w:ascii="Calibri" w:hAnsi="Calibri" w:cs="Calibri"/>
          <w:i/>
          <w:iCs/>
          <w:szCs w:val="24"/>
        </w:rPr>
        <w:t>Behavior Genetics</w:t>
      </w:r>
      <w:r w:rsidRPr="00986B31">
        <w:rPr>
          <w:rFonts w:ascii="Calibri" w:hAnsi="Calibri" w:cs="Calibri"/>
          <w:szCs w:val="24"/>
        </w:rPr>
        <w:t xml:space="preserve">, </w:t>
      </w:r>
      <w:r w:rsidRPr="00986B31">
        <w:rPr>
          <w:rFonts w:ascii="Calibri" w:hAnsi="Calibri" w:cs="Calibri"/>
          <w:i/>
          <w:iCs/>
          <w:szCs w:val="24"/>
        </w:rPr>
        <w:t>54</w:t>
      </w:r>
      <w:r w:rsidRPr="00986B31">
        <w:rPr>
          <w:rFonts w:ascii="Calibri" w:hAnsi="Calibri" w:cs="Calibri"/>
          <w:szCs w:val="24"/>
        </w:rPr>
        <w:t>(1), 119–136. https://doi.org/10.1007/s10519-023-10154-x</w:t>
      </w:r>
    </w:p>
    <w:p w14:paraId="6B78EF5D"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Ruan, Y., Lin, Y.-F., Feng, Y.-C. A., Chen, C.-Y., Lam, M., Guo, Z., Stanley Global Asia Initiatives, Ahn, Y. M., Akiyama, K., Arai, M., Baek, J. H., Chen, W. J., Chung, Y.-C., Feng, G., Fujii, K., Glatt, S. J., Ha, K., Hattori, K., Higuchi, T., … Ge, T. (2022). Improving polygenic prediction in ancestrally diverse populations.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54</w:t>
      </w:r>
      <w:r w:rsidRPr="00986B31">
        <w:rPr>
          <w:rFonts w:ascii="Calibri" w:hAnsi="Calibri" w:cs="Calibri"/>
          <w:szCs w:val="24"/>
        </w:rPr>
        <w:t>(5), 573–580. https://doi.org/10.1038/s41588-022-01054-7</w:t>
      </w:r>
    </w:p>
    <w:p w14:paraId="1983BE1F"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Seah, C., Breen, M. S., Rusielewicz, T., Bader, H. N., Xu, C., Hunter, C. J., McCarthy, B., Deans, P. J. M., Chattopadhyay, M., Goldberg, J., Desarnaud, F., Makotkine, I., Flory, J. D., Bierer, L. M., Staniskyte, M., NYSCF Global Stem Cell Array® Team, Bauer, L., Brenner, K., Buckley-Herd, G., … Yehuda, R. (2022). Modeling gene × environment interactions in PTSD using human neurons reveals diagnosis-specific glucocorticoid-induced gene expression. </w:t>
      </w:r>
      <w:r w:rsidRPr="00986B31">
        <w:rPr>
          <w:rFonts w:ascii="Calibri" w:hAnsi="Calibri" w:cs="Calibri"/>
          <w:i/>
          <w:iCs/>
          <w:szCs w:val="24"/>
        </w:rPr>
        <w:t>Nature Neuroscience</w:t>
      </w:r>
      <w:r w:rsidRPr="00986B31">
        <w:rPr>
          <w:rFonts w:ascii="Calibri" w:hAnsi="Calibri" w:cs="Calibri"/>
          <w:szCs w:val="24"/>
        </w:rPr>
        <w:t xml:space="preserve">, </w:t>
      </w:r>
      <w:r w:rsidRPr="00986B31">
        <w:rPr>
          <w:rFonts w:ascii="Calibri" w:hAnsi="Calibri" w:cs="Calibri"/>
          <w:i/>
          <w:iCs/>
          <w:szCs w:val="24"/>
        </w:rPr>
        <w:t>25</w:t>
      </w:r>
      <w:r w:rsidRPr="00986B31">
        <w:rPr>
          <w:rFonts w:ascii="Calibri" w:hAnsi="Calibri" w:cs="Calibri"/>
          <w:szCs w:val="24"/>
        </w:rPr>
        <w:t>(11), 1434–1445. https://doi.org/10.1038/s41593-022-01161-y</w:t>
      </w:r>
    </w:p>
    <w:p w14:paraId="6E217510"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Sun, K., &amp; Cao, C. (2024). The effects of childhood maltreatment, recent interpersonal and noninterpersonal stress, and HPA-axis multilocus genetic variation on prospective changes in adolescent depressive symptoms: A multiwave longitudinal study. </w:t>
      </w:r>
      <w:r w:rsidRPr="00986B31">
        <w:rPr>
          <w:rFonts w:ascii="Calibri" w:hAnsi="Calibri" w:cs="Calibri"/>
          <w:i/>
          <w:iCs/>
          <w:szCs w:val="24"/>
        </w:rPr>
        <w:t>Development and Psychopathology</w:t>
      </w:r>
      <w:r w:rsidRPr="00986B31">
        <w:rPr>
          <w:rFonts w:ascii="Calibri" w:hAnsi="Calibri" w:cs="Calibri"/>
          <w:szCs w:val="24"/>
        </w:rPr>
        <w:t>, 1–12. https://doi.org/10.1017/S0954579424000269</w:t>
      </w:r>
    </w:p>
    <w:p w14:paraId="1494E3CC"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Teeuw, J., Mota, N. R., Klein, M., Blankenstein, N. E., Tielbeek, J. J., Jansen, L. M. C., Franke, B., &amp; Hulshoff Pol, H. E. (2023). Polygenic risk scores and brain structures both contribute to </w:t>
      </w:r>
      <w:r w:rsidRPr="00986B31">
        <w:rPr>
          <w:rFonts w:ascii="Calibri" w:hAnsi="Calibri" w:cs="Calibri"/>
          <w:szCs w:val="24"/>
        </w:rPr>
        <w:lastRenderedPageBreak/>
        <w:t xml:space="preserve">externalizing behavior in childhood—A study in the Adolescent Brain and Cognitive Development (ABCD) cohort. </w:t>
      </w:r>
      <w:r w:rsidRPr="00986B31">
        <w:rPr>
          <w:rFonts w:ascii="Calibri" w:hAnsi="Calibri" w:cs="Calibri"/>
          <w:i/>
          <w:iCs/>
          <w:szCs w:val="24"/>
        </w:rPr>
        <w:t>Neuroscience Applied</w:t>
      </w:r>
      <w:r w:rsidRPr="00986B31">
        <w:rPr>
          <w:rFonts w:ascii="Calibri" w:hAnsi="Calibri" w:cs="Calibri"/>
          <w:szCs w:val="24"/>
        </w:rPr>
        <w:t xml:space="preserve">, </w:t>
      </w:r>
      <w:r w:rsidRPr="00986B31">
        <w:rPr>
          <w:rFonts w:ascii="Calibri" w:hAnsi="Calibri" w:cs="Calibri"/>
          <w:i/>
          <w:iCs/>
          <w:szCs w:val="24"/>
        </w:rPr>
        <w:t>2</w:t>
      </w:r>
      <w:r w:rsidRPr="00986B31">
        <w:rPr>
          <w:rFonts w:ascii="Calibri" w:hAnsi="Calibri" w:cs="Calibri"/>
          <w:szCs w:val="24"/>
        </w:rPr>
        <w:t>, 101128. https://doi.org/10.1016/j.nsa.2023.101128</w:t>
      </w:r>
    </w:p>
    <w:p w14:paraId="2EF3BBB0"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Thapaliya, B., Calhoun, V. D., &amp; Liu, J. (2021). Environmental and genome-wide association study on children anxiety and depression. </w:t>
      </w:r>
      <w:r w:rsidRPr="00986B31">
        <w:rPr>
          <w:rFonts w:ascii="Calibri" w:hAnsi="Calibri" w:cs="Calibri"/>
          <w:i/>
          <w:iCs/>
          <w:szCs w:val="24"/>
        </w:rPr>
        <w:t>2021 IEEE International Conference on Bioinformatics and Biomedicine (BIBM)</w:t>
      </w:r>
      <w:r w:rsidRPr="00986B31">
        <w:rPr>
          <w:rFonts w:ascii="Calibri" w:hAnsi="Calibri" w:cs="Calibri"/>
          <w:szCs w:val="24"/>
        </w:rPr>
        <w:t>, 2330–2337. https://doi.org/10.1109/BIBM52615.2021.9669291</w:t>
      </w:r>
    </w:p>
    <w:p w14:paraId="577419B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Thompson, E. L., Lever, N. A., Connors, K. M., Cloak, C. C., Reeves, G., &amp; Chang, L. (2022). Associations between potentially traumatic events and psychopathology among preadolescents in the Adolescent Brain and Cognitive Development Study </w:t>
      </w:r>
      <w:r w:rsidRPr="00986B31">
        <w:rPr>
          <w:rFonts w:ascii="Calibri" w:hAnsi="Calibri" w:cs="Calibri"/>
          <w:szCs w:val="24"/>
          <w:vertAlign w:val="superscript"/>
        </w:rPr>
        <w:t>®</w:t>
      </w:r>
      <w:r w:rsidRPr="00986B31">
        <w:rPr>
          <w:rFonts w:ascii="Calibri" w:hAnsi="Calibri" w:cs="Calibri"/>
          <w:szCs w:val="24"/>
        </w:rPr>
        <w:t xml:space="preserve">. </w:t>
      </w:r>
      <w:r w:rsidRPr="00986B31">
        <w:rPr>
          <w:rFonts w:ascii="Calibri" w:hAnsi="Calibri" w:cs="Calibri"/>
          <w:i/>
          <w:iCs/>
          <w:szCs w:val="24"/>
        </w:rPr>
        <w:t>Journal of Traumatic Stress</w:t>
      </w:r>
      <w:r w:rsidRPr="00986B31">
        <w:rPr>
          <w:rFonts w:ascii="Calibri" w:hAnsi="Calibri" w:cs="Calibri"/>
          <w:szCs w:val="24"/>
        </w:rPr>
        <w:t xml:space="preserve">, </w:t>
      </w:r>
      <w:r w:rsidRPr="00986B31">
        <w:rPr>
          <w:rFonts w:ascii="Calibri" w:hAnsi="Calibri" w:cs="Calibri"/>
          <w:i/>
          <w:iCs/>
          <w:szCs w:val="24"/>
        </w:rPr>
        <w:t>35</w:t>
      </w:r>
      <w:r w:rsidRPr="00986B31">
        <w:rPr>
          <w:rFonts w:ascii="Calibri" w:hAnsi="Calibri" w:cs="Calibri"/>
          <w:szCs w:val="24"/>
        </w:rPr>
        <w:t>(3), 852–867. https://doi.org/10.1002/jts.22793</w:t>
      </w:r>
    </w:p>
    <w:p w14:paraId="1C0B65F6"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Tiet, Q. Q., Bird, H. R., Davies, M., Hoven, C., Cohen, P., Jensen, P. S., &amp; Goodman, S. (1998). Adverse Life Events and Resilience. </w:t>
      </w:r>
      <w:r w:rsidRPr="00986B31">
        <w:rPr>
          <w:rFonts w:ascii="Calibri" w:hAnsi="Calibri" w:cs="Calibri"/>
          <w:i/>
          <w:iCs/>
          <w:szCs w:val="24"/>
        </w:rPr>
        <w:t>Journal of the American Academy of Child &amp; Adolescent Psychiatry</w:t>
      </w:r>
      <w:r w:rsidRPr="00986B31">
        <w:rPr>
          <w:rFonts w:ascii="Calibri" w:hAnsi="Calibri" w:cs="Calibri"/>
          <w:szCs w:val="24"/>
        </w:rPr>
        <w:t xml:space="preserve">, </w:t>
      </w:r>
      <w:r w:rsidRPr="00986B31">
        <w:rPr>
          <w:rFonts w:ascii="Calibri" w:hAnsi="Calibri" w:cs="Calibri"/>
          <w:i/>
          <w:iCs/>
          <w:szCs w:val="24"/>
        </w:rPr>
        <w:t>37</w:t>
      </w:r>
      <w:r w:rsidRPr="00986B31">
        <w:rPr>
          <w:rFonts w:ascii="Calibri" w:hAnsi="Calibri" w:cs="Calibri"/>
          <w:szCs w:val="24"/>
        </w:rPr>
        <w:t>(11), 1191–1200. https://doi.org/10.1097/00004583-199811000-00020</w:t>
      </w:r>
    </w:p>
    <w:p w14:paraId="7C535818"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Townsend, L., Kobak, K., Kearney, C., Milham, M., Andreotti, C., Escalera, J., Alexander, L., Gill, M. K., Birmaher, B., Sylvester, R., Rice, D., Deep, A., &amp; Kaufman, J. (2020). Development of Three Web-Based Computerized Versions of the Kiddie Schedule for Affective Disorders and Schizophrenia Child Psychiatric Diagnostic Interview: Preliminary Validity Data. </w:t>
      </w:r>
      <w:r w:rsidRPr="00986B31">
        <w:rPr>
          <w:rFonts w:ascii="Calibri" w:hAnsi="Calibri" w:cs="Calibri"/>
          <w:i/>
          <w:iCs/>
          <w:szCs w:val="24"/>
        </w:rPr>
        <w:t>Journal of the American Academy of Child &amp; Adolescent Psychiatry</w:t>
      </w:r>
      <w:r w:rsidRPr="00986B31">
        <w:rPr>
          <w:rFonts w:ascii="Calibri" w:hAnsi="Calibri" w:cs="Calibri"/>
          <w:szCs w:val="24"/>
        </w:rPr>
        <w:t xml:space="preserve">, </w:t>
      </w:r>
      <w:r w:rsidRPr="00986B31">
        <w:rPr>
          <w:rFonts w:ascii="Calibri" w:hAnsi="Calibri" w:cs="Calibri"/>
          <w:i/>
          <w:iCs/>
          <w:szCs w:val="24"/>
        </w:rPr>
        <w:t>59</w:t>
      </w:r>
      <w:r w:rsidRPr="00986B31">
        <w:rPr>
          <w:rFonts w:ascii="Calibri" w:hAnsi="Calibri" w:cs="Calibri"/>
          <w:szCs w:val="24"/>
        </w:rPr>
        <w:t>(2), 309–325. https://doi.org/10.1016/j.jaac.2019.05.009</w:t>
      </w:r>
    </w:p>
    <w:p w14:paraId="246786BC"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Wainberg, M., Jacobs, G. R., Voineskos, A. N., &amp; Tripathy, S. J. (2022). Neurobiological, familial and genetic risk factors for dimensional psychopathology in the Adolescent Brain Cognitive Development study. </w:t>
      </w:r>
      <w:r w:rsidRPr="00986B31">
        <w:rPr>
          <w:rFonts w:ascii="Calibri" w:hAnsi="Calibri" w:cs="Calibri"/>
          <w:i/>
          <w:iCs/>
          <w:szCs w:val="24"/>
        </w:rPr>
        <w:t>Molecular Psychiatry</w:t>
      </w:r>
      <w:r w:rsidRPr="00986B31">
        <w:rPr>
          <w:rFonts w:ascii="Calibri" w:hAnsi="Calibri" w:cs="Calibri"/>
          <w:szCs w:val="24"/>
        </w:rPr>
        <w:t xml:space="preserve">, </w:t>
      </w:r>
      <w:r w:rsidRPr="00986B31">
        <w:rPr>
          <w:rFonts w:ascii="Calibri" w:hAnsi="Calibri" w:cs="Calibri"/>
          <w:i/>
          <w:iCs/>
          <w:szCs w:val="24"/>
        </w:rPr>
        <w:t>27</w:t>
      </w:r>
      <w:r w:rsidRPr="00986B31">
        <w:rPr>
          <w:rFonts w:ascii="Calibri" w:hAnsi="Calibri" w:cs="Calibri"/>
          <w:szCs w:val="24"/>
        </w:rPr>
        <w:t>(6), 2731–2741. https://doi.org/10.1038/s41380-022-01522-w</w:t>
      </w:r>
    </w:p>
    <w:p w14:paraId="32A89112"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lastRenderedPageBreak/>
        <w:t xml:space="preserve">Wang, R., Lifelines Cohort Study, Hartman, C. A., &amp; Snieder, H. (2023). Stress-related exposures amplify the effects of genetic susceptibility on depression and anxiety. </w:t>
      </w:r>
      <w:r w:rsidRPr="00986B31">
        <w:rPr>
          <w:rFonts w:ascii="Calibri" w:hAnsi="Calibri" w:cs="Calibri"/>
          <w:i/>
          <w:iCs/>
          <w:szCs w:val="24"/>
        </w:rPr>
        <w:t>Translational Psychiatry</w:t>
      </w:r>
      <w:r w:rsidRPr="00986B31">
        <w:rPr>
          <w:rFonts w:ascii="Calibri" w:hAnsi="Calibri" w:cs="Calibri"/>
          <w:szCs w:val="24"/>
        </w:rPr>
        <w:t xml:space="preserve">, </w:t>
      </w:r>
      <w:r w:rsidRPr="00986B31">
        <w:rPr>
          <w:rFonts w:ascii="Calibri" w:hAnsi="Calibri" w:cs="Calibri"/>
          <w:i/>
          <w:iCs/>
          <w:szCs w:val="24"/>
        </w:rPr>
        <w:t>13</w:t>
      </w:r>
      <w:r w:rsidRPr="00986B31">
        <w:rPr>
          <w:rFonts w:ascii="Calibri" w:hAnsi="Calibri" w:cs="Calibri"/>
          <w:szCs w:val="24"/>
        </w:rPr>
        <w:t>(1), 27. https://doi.org/10.1038/s41398-023-02327-3</w:t>
      </w:r>
    </w:p>
    <w:p w14:paraId="07D230EA"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Weiss, N. H., Goncharenko, S., Forkus, S. R., Ferguson, J. J., &amp; Yang, M. (2023). Longitudinal Investigation of Bidirectional Relations Between Childhood Trauma and Emotion-Driven Impulsivity in the Adolescent Brain Cognitive Development Study. </w:t>
      </w:r>
      <w:r w:rsidRPr="00986B31">
        <w:rPr>
          <w:rFonts w:ascii="Calibri" w:hAnsi="Calibri" w:cs="Calibri"/>
          <w:i/>
          <w:iCs/>
          <w:szCs w:val="24"/>
        </w:rPr>
        <w:t>Journal of Adolescent Health</w:t>
      </w:r>
      <w:r w:rsidRPr="00986B31">
        <w:rPr>
          <w:rFonts w:ascii="Calibri" w:hAnsi="Calibri" w:cs="Calibri"/>
          <w:szCs w:val="24"/>
        </w:rPr>
        <w:t xml:space="preserve">, </w:t>
      </w:r>
      <w:r w:rsidRPr="00986B31">
        <w:rPr>
          <w:rFonts w:ascii="Calibri" w:hAnsi="Calibri" w:cs="Calibri"/>
          <w:i/>
          <w:iCs/>
          <w:szCs w:val="24"/>
        </w:rPr>
        <w:t>73</w:t>
      </w:r>
      <w:r w:rsidRPr="00986B31">
        <w:rPr>
          <w:rFonts w:ascii="Calibri" w:hAnsi="Calibri" w:cs="Calibri"/>
          <w:szCs w:val="24"/>
        </w:rPr>
        <w:t>(4), 731–738. https://doi.org/10.1016/j.jadohealth.2023.05.027</w:t>
      </w:r>
    </w:p>
    <w:p w14:paraId="25AB3E87"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Zheng, Z., Liu, S., Sidorenko, J., Wang, Y., Lin, T., Yengo, L., Turley, P., Ani, A., Wang, R., Nolte, I. M., Snieder, H., LifeLines Cohort Study, Aguirre-Gamboa, R., Deelen, P., Franke, L., Kuivenhoven, J. A., Lopera Maya, E. A., Sanna, S., Swertz, M. A., … Zeng, J. (2024). Leveraging functional genomic annotations and genome coverage to improve polygenic prediction of complex traits within and between ancestries. </w:t>
      </w:r>
      <w:r w:rsidRPr="00986B31">
        <w:rPr>
          <w:rFonts w:ascii="Calibri" w:hAnsi="Calibri" w:cs="Calibri"/>
          <w:i/>
          <w:iCs/>
          <w:szCs w:val="24"/>
        </w:rPr>
        <w:t>Nature Genetics</w:t>
      </w:r>
      <w:r w:rsidRPr="00986B31">
        <w:rPr>
          <w:rFonts w:ascii="Calibri" w:hAnsi="Calibri" w:cs="Calibri"/>
          <w:szCs w:val="24"/>
        </w:rPr>
        <w:t xml:space="preserve">, </w:t>
      </w:r>
      <w:r w:rsidRPr="00986B31">
        <w:rPr>
          <w:rFonts w:ascii="Calibri" w:hAnsi="Calibri" w:cs="Calibri"/>
          <w:i/>
          <w:iCs/>
          <w:szCs w:val="24"/>
        </w:rPr>
        <w:t>56</w:t>
      </w:r>
      <w:r w:rsidRPr="00986B31">
        <w:rPr>
          <w:rFonts w:ascii="Calibri" w:hAnsi="Calibri" w:cs="Calibri"/>
          <w:szCs w:val="24"/>
        </w:rPr>
        <w:t>(5), 767–777. https://doi.org/10.1038/s41588-024-01704-y</w:t>
      </w:r>
    </w:p>
    <w:p w14:paraId="358A7964" w14:textId="77777777" w:rsidR="00986B31" w:rsidRPr="00986B31" w:rsidRDefault="00986B31" w:rsidP="00986B31">
      <w:pPr>
        <w:pStyle w:val="Bibliography"/>
        <w:rPr>
          <w:rFonts w:ascii="Calibri" w:hAnsi="Calibri" w:cs="Calibri"/>
          <w:szCs w:val="24"/>
        </w:rPr>
      </w:pPr>
      <w:r w:rsidRPr="00986B31">
        <w:rPr>
          <w:rFonts w:ascii="Calibri" w:hAnsi="Calibri" w:cs="Calibri"/>
          <w:szCs w:val="24"/>
        </w:rPr>
        <w:t xml:space="preserve">Zorn, J. V., Schür, R. R., Boks, M. P., Kahn, R. S., Joëls, M., &amp; Vinkers, C. H. (2017). Cortisol stress reactivity across psychiatric disorders: A systematic review and meta-analysis. </w:t>
      </w:r>
      <w:r w:rsidRPr="00986B31">
        <w:rPr>
          <w:rFonts w:ascii="Calibri" w:hAnsi="Calibri" w:cs="Calibri"/>
          <w:i/>
          <w:iCs/>
          <w:szCs w:val="24"/>
        </w:rPr>
        <w:t>Psychoneuroendocrinology</w:t>
      </w:r>
      <w:r w:rsidRPr="00986B31">
        <w:rPr>
          <w:rFonts w:ascii="Calibri" w:hAnsi="Calibri" w:cs="Calibri"/>
          <w:szCs w:val="24"/>
        </w:rPr>
        <w:t xml:space="preserve">, </w:t>
      </w:r>
      <w:r w:rsidRPr="00986B31">
        <w:rPr>
          <w:rFonts w:ascii="Calibri" w:hAnsi="Calibri" w:cs="Calibri"/>
          <w:i/>
          <w:iCs/>
          <w:szCs w:val="24"/>
        </w:rPr>
        <w:t>77</w:t>
      </w:r>
      <w:r w:rsidRPr="00986B31">
        <w:rPr>
          <w:rFonts w:ascii="Calibri" w:hAnsi="Calibri" w:cs="Calibri"/>
          <w:szCs w:val="24"/>
        </w:rPr>
        <w:t>, 25–36. https://doi.org/10.1016/j.psyneuen.2016.11.036</w:t>
      </w:r>
    </w:p>
    <w:p w14:paraId="30374DB4" w14:textId="1FAC1D32" w:rsidR="004F1A6D" w:rsidRPr="00D925E3" w:rsidRDefault="004F1A6D" w:rsidP="00413213">
      <w:pPr>
        <w:pStyle w:val="Bibliography"/>
        <w:rPr>
          <w:rFonts w:cstheme="minorHAnsi"/>
        </w:rPr>
      </w:pPr>
      <w:r w:rsidRPr="00D925E3">
        <w:rPr>
          <w:rFonts w:cstheme="minorHAnsi"/>
        </w:rPr>
        <w:fldChar w:fldCharType="end"/>
      </w:r>
      <w:bookmarkEnd w:id="0"/>
    </w:p>
    <w:sectPr w:rsidR="004F1A6D" w:rsidRPr="00D925E3">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e Scheuer" w:date="2024-06-23T15:32:00Z" w:initials="KS">
    <w:p w14:paraId="494FDF07" w14:textId="27A3FC47" w:rsidR="00157C1C" w:rsidRDefault="00157C1C">
      <w:pPr>
        <w:pStyle w:val="CommentText"/>
      </w:pPr>
      <w:r>
        <w:rPr>
          <w:rStyle w:val="CommentReference"/>
        </w:rPr>
        <w:annotationRef/>
      </w:r>
      <w:r>
        <w:t>Needs improvement. I like titles which clearly state the major takeaway for a study, but we don’t know that yet because this is a proposal</w:t>
      </w:r>
    </w:p>
  </w:comment>
  <w:comment w:id="2" w:author="Kate Scheuer" w:date="2024-06-23T16:07:00Z" w:initials="KS">
    <w:p w14:paraId="55CA4DEE" w14:textId="77777777" w:rsidR="00157C1C" w:rsidRDefault="00157C1C">
      <w:pPr>
        <w:pStyle w:val="CommentText"/>
      </w:pPr>
      <w:r>
        <w:rPr>
          <w:rStyle w:val="CommentReference"/>
        </w:rPr>
        <w:annotationRef/>
      </w:r>
      <w:r>
        <w:t>General themes/areas of improvement:</w:t>
      </w:r>
    </w:p>
    <w:p w14:paraId="1995A77E" w14:textId="77777777" w:rsidR="00157C1C" w:rsidRDefault="00157C1C" w:rsidP="00E45435">
      <w:pPr>
        <w:pStyle w:val="CommentText"/>
        <w:numPr>
          <w:ilvl w:val="0"/>
          <w:numId w:val="4"/>
        </w:numPr>
        <w:ind w:left="360"/>
      </w:pPr>
      <w:r>
        <w:t>Difficulty concisely explaining results of complex studies</w:t>
      </w:r>
    </w:p>
    <w:p w14:paraId="2086D216" w14:textId="5CB2C406" w:rsidR="00157C1C" w:rsidRDefault="00157C1C" w:rsidP="00E45435">
      <w:pPr>
        <w:pStyle w:val="CommentText"/>
        <w:numPr>
          <w:ilvl w:val="0"/>
          <w:numId w:val="4"/>
        </w:numPr>
        <w:ind w:left="360"/>
      </w:pPr>
      <w:r>
        <w:t xml:space="preserve"> Lots of (too many?) uses of “linked to” and “associated with”</w:t>
      </w:r>
    </w:p>
    <w:p w14:paraId="1D64EC1B" w14:textId="77777777" w:rsidR="00157C1C" w:rsidRDefault="00157C1C" w:rsidP="00E45435">
      <w:pPr>
        <w:pStyle w:val="CommentText"/>
        <w:numPr>
          <w:ilvl w:val="0"/>
          <w:numId w:val="4"/>
        </w:numPr>
        <w:ind w:left="360"/>
      </w:pPr>
      <w:r>
        <w:t>Is the general order of topics and flow clear, or would a rearrangement be helpful?</w:t>
      </w:r>
    </w:p>
    <w:p w14:paraId="1A2F6D97" w14:textId="59C58DD6" w:rsidR="00157C1C" w:rsidRDefault="00157C1C" w:rsidP="00E45435">
      <w:pPr>
        <w:pStyle w:val="CommentText"/>
        <w:numPr>
          <w:ilvl w:val="0"/>
          <w:numId w:val="4"/>
        </w:numPr>
        <w:ind w:left="360"/>
      </w:pPr>
      <w:r>
        <w:t>Places where transitions are too abrupt or clunky?</w:t>
      </w:r>
    </w:p>
  </w:comment>
  <w:comment w:id="3" w:author="Jennifer K Forsyth" w:date="2024-06-24T10:53:00Z" w:initials="JKF">
    <w:p w14:paraId="4E79F5E5" w14:textId="6D23ECDD" w:rsidR="00157C1C" w:rsidRDefault="00157C1C">
      <w:pPr>
        <w:pStyle w:val="CommentText"/>
      </w:pPr>
      <w:r>
        <w:rPr>
          <w:rStyle w:val="CommentReference"/>
        </w:rPr>
        <w:annotationRef/>
      </w:r>
      <w:r>
        <w:t>Which does what that is adaptive?</w:t>
      </w:r>
    </w:p>
  </w:comment>
  <w:comment w:id="4" w:author="Kate Scheuer" w:date="2024-06-23T15:42:00Z" w:initials="KS">
    <w:p w14:paraId="23E96CBA" w14:textId="026EED46" w:rsidR="00157C1C" w:rsidRDefault="00157C1C">
      <w:pPr>
        <w:pStyle w:val="CommentText"/>
      </w:pPr>
      <w:r>
        <w:rPr>
          <w:rStyle w:val="CommentReference"/>
        </w:rPr>
        <w:annotationRef/>
      </w:r>
      <w:r>
        <w:t>This was a lot to try to break down concisely, but it was a neat study, so I wanted to include it. Could be modified to be more clear e.g. “</w:t>
      </w:r>
      <w:r w:rsidRPr="00D925E3">
        <w:rPr>
          <w:rFonts w:cstheme="minorHAnsi"/>
          <w:sz w:val="22"/>
          <w:szCs w:val="22"/>
        </w:rPr>
        <w:t xml:space="preserve">Abnormal HPA axis responsiveness </w:t>
      </w:r>
      <w:r>
        <w:rPr>
          <w:rFonts w:cstheme="minorHAnsi"/>
        </w:rPr>
        <w:t>was</w:t>
      </w:r>
      <w:r w:rsidRPr="00D925E3">
        <w:rPr>
          <w:rFonts w:cstheme="minorHAnsi"/>
          <w:sz w:val="22"/>
          <w:szCs w:val="22"/>
        </w:rPr>
        <w:t xml:space="preserve"> also associated with post-traumatic stress disorder (PTSD)-like behavior in offspring of rats with unusually exaggerated or blunted responses to cortisol </w:t>
      </w:r>
      <w:r w:rsidRPr="00D925E3">
        <w:rPr>
          <w:rFonts w:cstheme="minorHAnsi"/>
          <w:sz w:val="22"/>
          <w:szCs w:val="22"/>
        </w:rPr>
        <w:fldChar w:fldCharType="begin"/>
      </w:r>
      <w:r w:rsidRPr="00D925E3">
        <w:rPr>
          <w:rFonts w:cstheme="minorHAnsi"/>
          <w:sz w:val="22"/>
          <w:szCs w:val="22"/>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Pr="00D925E3">
        <w:rPr>
          <w:rFonts w:cstheme="minorHAnsi"/>
          <w:sz w:val="22"/>
          <w:szCs w:val="22"/>
        </w:rPr>
        <w:fldChar w:fldCharType="separate"/>
      </w:r>
      <w:r w:rsidRPr="00D925E3">
        <w:rPr>
          <w:rFonts w:cstheme="minorHAnsi"/>
          <w:sz w:val="22"/>
          <w:szCs w:val="22"/>
        </w:rPr>
        <w:t>(Monari et al., 2024)</w:t>
      </w:r>
      <w:r w:rsidRPr="00D925E3">
        <w:rPr>
          <w:rFonts w:cstheme="minorHAnsi"/>
          <w:sz w:val="22"/>
          <w:szCs w:val="22"/>
        </w:rPr>
        <w:fldChar w:fldCharType="end"/>
      </w:r>
      <w:r w:rsidRPr="00D925E3">
        <w:rPr>
          <w:rFonts w:cstheme="minorHAnsi"/>
          <w:sz w:val="22"/>
          <w:szCs w:val="22"/>
        </w:rPr>
        <w:t xml:space="preserve">. </w:t>
      </w:r>
      <w:r>
        <w:rPr>
          <w:rStyle w:val="CommentReference"/>
        </w:rPr>
        <w:annotationRef/>
      </w:r>
      <w:r>
        <w:rPr>
          <w:rFonts w:cstheme="minorHAnsi"/>
          <w:sz w:val="22"/>
          <w:szCs w:val="22"/>
        </w:rPr>
        <w:t>“</w:t>
      </w:r>
      <w:r>
        <w:t>?</w:t>
      </w:r>
    </w:p>
  </w:comment>
  <w:comment w:id="5" w:author="Kate Scheuer" w:date="2024-06-23T15:47:00Z" w:initials="KS">
    <w:p w14:paraId="54510120" w14:textId="36E72E6A" w:rsidR="00157C1C" w:rsidRDefault="00157C1C">
      <w:pPr>
        <w:pStyle w:val="CommentText"/>
      </w:pPr>
      <w:r>
        <w:rPr>
          <w:rStyle w:val="CommentReference"/>
        </w:rPr>
        <w:annotationRef/>
      </w:r>
      <w:r>
        <w:t>There are a lot of commas in this sentence, but I think it is grammatically correct?</w:t>
      </w:r>
    </w:p>
  </w:comment>
  <w:comment w:id="6" w:author="Kate Scheuer" w:date="2024-06-23T15:48:00Z" w:initials="KS">
    <w:p w14:paraId="23900C51" w14:textId="1B733E5B" w:rsidR="00157C1C" w:rsidRDefault="00157C1C">
      <w:pPr>
        <w:pStyle w:val="CommentText"/>
      </w:pPr>
      <w:r>
        <w:rPr>
          <w:rStyle w:val="CommentReference"/>
        </w:rPr>
        <w:annotationRef/>
      </w:r>
      <w:r>
        <w:t>Another very long and complicated sentence containing information about a really neat study. Could be shortened to: “</w:t>
      </w:r>
      <w:r w:rsidRPr="00D925E3">
        <w:rPr>
          <w:rFonts w:cstheme="minorHAnsi"/>
          <w:sz w:val="22"/>
          <w:szCs w:val="22"/>
        </w:rPr>
        <w:t xml:space="preserve">Although there were no differences in baseline gene expression </w:t>
      </w:r>
      <w:r>
        <w:rPr>
          <w:rFonts w:cstheme="minorHAnsi"/>
          <w:sz w:val="22"/>
          <w:szCs w:val="22"/>
        </w:rPr>
        <w:t>in</w:t>
      </w:r>
      <w:r w:rsidRPr="00D925E3">
        <w:rPr>
          <w:rFonts w:cstheme="minorHAnsi"/>
          <w:sz w:val="22"/>
          <w:szCs w:val="22"/>
        </w:rPr>
        <w:t xml:space="preserve"> glutamatergic neurons from combat veterans with </w:t>
      </w:r>
      <w:r>
        <w:rPr>
          <w:rFonts w:cstheme="minorHAnsi"/>
          <w:sz w:val="22"/>
          <w:szCs w:val="22"/>
        </w:rPr>
        <w:t xml:space="preserve">and without </w:t>
      </w:r>
      <w:r w:rsidRPr="00D925E3">
        <w:rPr>
          <w:rFonts w:cstheme="minorHAnsi"/>
          <w:sz w:val="22"/>
          <w:szCs w:val="22"/>
        </w:rPr>
        <w:t xml:space="preserve">PTSD, exposure to the GR agonist hydrocortisone provoked differential expression </w:t>
      </w:r>
      <w:r>
        <w:rPr>
          <w:rFonts w:cstheme="minorHAnsi"/>
        </w:rPr>
        <w:t>of</w:t>
      </w:r>
      <w:r w:rsidRPr="00D925E3">
        <w:rPr>
          <w:rFonts w:cstheme="minorHAnsi"/>
          <w:sz w:val="22"/>
          <w:szCs w:val="22"/>
        </w:rPr>
        <w:t xml:space="preserve"> 402 genes, and these genes were enriched in postmortem brain tissue </w:t>
      </w:r>
      <w:r>
        <w:rPr>
          <w:rFonts w:cstheme="minorHAnsi"/>
        </w:rPr>
        <w:t xml:space="preserve">from individuals with PTSD </w:t>
      </w:r>
      <w:r w:rsidRPr="00D925E3">
        <w:rPr>
          <w:rFonts w:cstheme="minorHAnsi"/>
          <w:sz w:val="22"/>
          <w:szCs w:val="22"/>
        </w:rPr>
        <w:fldChar w:fldCharType="begin"/>
      </w:r>
      <w:r w:rsidRPr="00D925E3">
        <w:rPr>
          <w:rFonts w:cstheme="minorHAnsi"/>
          <w:sz w:val="22"/>
          <w:szCs w:val="22"/>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sz w:val="22"/>
          <w:szCs w:val="22"/>
        </w:rPr>
        <w:fldChar w:fldCharType="separate"/>
      </w:r>
      <w:r w:rsidRPr="00D925E3">
        <w:rPr>
          <w:rFonts w:cstheme="minorHAnsi"/>
          <w:sz w:val="22"/>
          <w:szCs w:val="22"/>
        </w:rPr>
        <w:t>(Seah et al., 2022)</w:t>
      </w:r>
      <w:r w:rsidRPr="00D925E3">
        <w:rPr>
          <w:rFonts w:cstheme="minorHAnsi"/>
          <w:sz w:val="22"/>
          <w:szCs w:val="22"/>
        </w:rPr>
        <w:fldChar w:fldCharType="end"/>
      </w:r>
      <w:r>
        <w:rPr>
          <w:rStyle w:val="CommentReference"/>
        </w:rPr>
        <w:annotationRef/>
      </w:r>
      <w:r w:rsidRPr="00D925E3">
        <w:rPr>
          <w:rFonts w:cstheme="minorHAnsi"/>
          <w:sz w:val="22"/>
          <w:szCs w:val="22"/>
        </w:rPr>
        <w:t>.</w:t>
      </w:r>
      <w:r>
        <w:t>”?</w:t>
      </w:r>
    </w:p>
  </w:comment>
  <w:comment w:id="7" w:author="Kate Scheuer" w:date="2024-06-23T15:54:00Z" w:initials="KS">
    <w:p w14:paraId="60D2C444" w14:textId="326F55A9" w:rsidR="00157C1C" w:rsidRPr="007C48D0" w:rsidRDefault="00157C1C" w:rsidP="007C48D0">
      <w:pPr>
        <w:spacing w:after="0" w:line="480" w:lineRule="auto"/>
        <w:rPr>
          <w:rFonts w:cstheme="minorHAnsi"/>
        </w:rPr>
      </w:pPr>
      <w:r>
        <w:rPr>
          <w:rStyle w:val="CommentReference"/>
        </w:rPr>
        <w:annotationRef/>
      </w:r>
      <w:r>
        <w:t>Similar to previous comment. Could be shortened to: “</w:t>
      </w:r>
      <w:r w:rsidRPr="00D925E3">
        <w:rPr>
          <w:rFonts w:cstheme="minorHAnsi"/>
        </w:rPr>
        <w:t>Additionally, a polygenic risk score (PRS) created based on gene changes following chronic</w:t>
      </w:r>
      <w:r>
        <w:rPr>
          <w:rFonts w:cstheme="minorHAnsi"/>
        </w:rPr>
        <w:t xml:space="preserve"> glucocorticoid</w:t>
      </w:r>
      <w:r w:rsidRPr="00D925E3">
        <w:rPr>
          <w:rFonts w:cstheme="minorHAnsi"/>
        </w:rPr>
        <w:t xml:space="preserve"> </w:t>
      </w:r>
      <w:r>
        <w:rPr>
          <w:rFonts w:cstheme="minorHAnsi"/>
        </w:rPr>
        <w:t>administration</w:t>
      </w:r>
      <w:r w:rsidRPr="00D925E3">
        <w:rPr>
          <w:rFonts w:cstheme="minorHAnsi"/>
        </w:rPr>
        <w:t xml:space="preserve"> moderated the relationship between exposure to early life adversity and diagnoses of adult psychotic disorders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(Arcego et al., 2024)</w:t>
      </w:r>
      <w:r w:rsidRPr="00D925E3">
        <w:rPr>
          <w:rFonts w:cstheme="minorHAnsi"/>
        </w:rPr>
        <w:fldChar w:fldCharType="end"/>
      </w:r>
      <w:r w:rsidRPr="00D925E3">
        <w:rPr>
          <w:rFonts w:cstheme="minorHAnsi"/>
        </w:rPr>
        <w:t>.</w:t>
      </w:r>
      <w:r>
        <w:rPr>
          <w:rStyle w:val="CommentReference"/>
        </w:rPr>
        <w:annotationRef/>
      </w:r>
      <w:r>
        <w:t>”?</w:t>
      </w:r>
    </w:p>
  </w:comment>
  <w:comment w:id="8" w:author="Kate Scheuer" w:date="2024-06-23T15:56:00Z" w:initials="KS">
    <w:p w14:paraId="15B9E372" w14:textId="768FBF04" w:rsidR="00157C1C" w:rsidRDefault="00157C1C">
      <w:pPr>
        <w:pStyle w:val="CommentText"/>
      </w:pPr>
      <w:r>
        <w:rPr>
          <w:rStyle w:val="CommentReference"/>
        </w:rPr>
        <w:annotationRef/>
      </w:r>
      <w:r>
        <w:t>Technically they refer to it as a “functional gene score”. For clarity, do you think it is fair to refer to it as PRS?</w:t>
      </w:r>
    </w:p>
  </w:comment>
  <w:comment w:id="9" w:author="Kate Scheuer" w:date="2024-06-23T16:00:00Z" w:initials="KS">
    <w:p w14:paraId="0C11769B" w14:textId="3A0F4852" w:rsidR="00157C1C" w:rsidRDefault="00157C1C">
      <w:pPr>
        <w:pStyle w:val="CommentText"/>
      </w:pPr>
      <w:r>
        <w:rPr>
          <w:rStyle w:val="CommentReference"/>
        </w:rPr>
        <w:annotationRef/>
      </w:r>
      <w:r>
        <w:t>Maybe directly is too strong of a word here?</w:t>
      </w:r>
    </w:p>
  </w:comment>
  <w:comment w:id="10" w:author="Kate Scheuer" w:date="2024-06-23T16:11:00Z" w:initials="KS">
    <w:p w14:paraId="27A22CBA" w14:textId="19E57957" w:rsidR="00157C1C" w:rsidRDefault="00157C1C">
      <w:pPr>
        <w:pStyle w:val="CommentText"/>
      </w:pPr>
      <w:r>
        <w:rPr>
          <w:rStyle w:val="CommentReference"/>
        </w:rPr>
        <w:annotationRef/>
      </w:r>
      <w:r>
        <w:t>I’ve explicitly defined main research questions with “RQ.” Is this the convention I should use, or should I do something different?</w:t>
      </w:r>
    </w:p>
  </w:comment>
  <w:comment w:id="11" w:author="Kate Scheuer" w:date="2024-06-23T16:00:00Z" w:initials="KS">
    <w:p w14:paraId="3B80D9CE" w14:textId="47B36B11" w:rsidR="00157C1C" w:rsidRDefault="00157C1C" w:rsidP="007C48D0">
      <w:pPr>
        <w:pStyle w:val="CommentText"/>
      </w:pPr>
      <w:r>
        <w:rPr>
          <w:rStyle w:val="CommentReference"/>
        </w:rPr>
        <w:annotationRef/>
      </w:r>
      <w:r>
        <w:t>Is this a weird place to introduce the ABCD Study? It’s convenient to do so here so that I can specify which results below are from ABCD data (more relevant to this work) vs other data sets.</w:t>
      </w:r>
    </w:p>
  </w:comment>
  <w:comment w:id="19" w:author="Jennifer K Forsyth" w:date="2024-06-24T11:33:00Z" w:initials="JKF">
    <w:p w14:paraId="52FB8773" w14:textId="5812ABBB" w:rsidR="00157C1C" w:rsidRDefault="00157C1C">
      <w:pPr>
        <w:pStyle w:val="CommentText"/>
      </w:pPr>
      <w:r>
        <w:rPr>
          <w:rStyle w:val="CommentReference"/>
        </w:rPr>
        <w:annotationRef/>
      </w:r>
      <w:r>
        <w:t xml:space="preserve">Probably need a few sentences somewhere explaining genetic liability to psychiatric </w:t>
      </w:r>
      <w:proofErr w:type="gramStart"/>
      <w:r>
        <w:t>disorders,  what</w:t>
      </w:r>
      <w:proofErr w:type="gramEnd"/>
      <w:r>
        <w:t xml:space="preserve"> GWAS are, and what polygenic risk scores are/how they are created from GWAS stats</w:t>
      </w:r>
    </w:p>
  </w:comment>
  <w:comment w:id="22" w:author="Jennifer K Forsyth" w:date="2024-06-24T10:57:00Z" w:initials="JKF">
    <w:p w14:paraId="1642BB8C" w14:textId="66490588" w:rsidR="00157C1C" w:rsidRDefault="00157C1C">
      <w:pPr>
        <w:pStyle w:val="CommentText"/>
      </w:pPr>
      <w:r>
        <w:rPr>
          <w:rStyle w:val="CommentReference"/>
        </w:rPr>
        <w:annotationRef/>
      </w:r>
      <w:r>
        <w:t>PRS for which disorders?</w:t>
      </w:r>
    </w:p>
  </w:comment>
  <w:comment w:id="23" w:author="Kate Scheuer" w:date="2024-06-23T16:05:00Z" w:initials="KS">
    <w:p w14:paraId="63AF019A" w14:textId="3520101B" w:rsidR="00157C1C" w:rsidRDefault="00157C1C">
      <w:pPr>
        <w:pStyle w:val="CommentText"/>
      </w:pPr>
      <w:r>
        <w:rPr>
          <w:rStyle w:val="CommentReference"/>
        </w:rPr>
        <w:annotationRef/>
      </w:r>
      <w:r>
        <w:t>Correlations? Not quite sure the right verb to use here</w:t>
      </w:r>
    </w:p>
  </w:comment>
  <w:comment w:id="24" w:author="Jennifer K Forsyth" w:date="2024-06-24T11:36:00Z" w:initials="JKF">
    <w:p w14:paraId="5F530F55" w14:textId="475B4173" w:rsidR="00157C1C" w:rsidRDefault="00157C1C">
      <w:pPr>
        <w:pStyle w:val="CommentText"/>
      </w:pPr>
      <w:r>
        <w:rPr>
          <w:rStyle w:val="CommentReference"/>
        </w:rPr>
        <w:annotationRef/>
      </w:r>
      <w:r>
        <w:t xml:space="preserve">Associations </w:t>
      </w:r>
      <w:proofErr w:type="gramStart"/>
      <w:r>
        <w:t>is</w:t>
      </w:r>
      <w:proofErr w:type="gramEnd"/>
      <w:r>
        <w:t xml:space="preserve"> right</w:t>
      </w:r>
    </w:p>
  </w:comment>
  <w:comment w:id="25" w:author="Kate Scheuer" w:date="2024-06-23T16:05:00Z" w:initials="KS">
    <w:p w14:paraId="2A16BDF8" w14:textId="5E9789E7" w:rsidR="00157C1C" w:rsidRDefault="00157C1C">
      <w:pPr>
        <w:pStyle w:val="CommentText"/>
      </w:pPr>
      <w:r>
        <w:rPr>
          <w:rStyle w:val="CommentReference"/>
        </w:rPr>
        <w:annotationRef/>
      </w:r>
      <w:r>
        <w:t>Too strong of a claim?</w:t>
      </w:r>
    </w:p>
  </w:comment>
  <w:comment w:id="26" w:author="Kate Scheuer" w:date="2024-06-23T16:06:00Z" w:initials="KS">
    <w:p w14:paraId="5403C156" w14:textId="041AFB82" w:rsidR="00157C1C" w:rsidRDefault="00157C1C">
      <w:pPr>
        <w:pStyle w:val="CommentText"/>
      </w:pPr>
      <w:r>
        <w:rPr>
          <w:rStyle w:val="CommentReference"/>
        </w:rPr>
        <w:annotationRef/>
      </w:r>
      <w:r>
        <w:t>Awkward phrasing?</w:t>
      </w:r>
    </w:p>
  </w:comment>
  <w:comment w:id="40" w:author="Jennifer K Forsyth" w:date="2024-06-24T11:41:00Z" w:initials="JKF">
    <w:p w14:paraId="2C30933D" w14:textId="6D3F114C" w:rsidR="00157C1C" w:rsidRDefault="00157C1C">
      <w:pPr>
        <w:pStyle w:val="CommentText"/>
      </w:pPr>
      <w:r>
        <w:rPr>
          <w:rStyle w:val="CommentReference"/>
        </w:rPr>
        <w:annotationRef/>
      </w:r>
      <w:r>
        <w:t>Probably don’t need to be specific about the COMP version of the KSADS, since it’s just the computer-based version of the long-standing structured clinical interview</w:t>
      </w:r>
    </w:p>
  </w:comment>
  <w:comment w:id="49" w:author="Jennifer K Forsyth" w:date="2024-06-24T11:42:00Z" w:initials="JKF">
    <w:p w14:paraId="1151FAD3" w14:textId="343A9854" w:rsidR="00157C1C" w:rsidRDefault="00157C1C">
      <w:pPr>
        <w:pStyle w:val="CommentText"/>
      </w:pPr>
      <w:r>
        <w:rPr>
          <w:rStyle w:val="CommentReference"/>
        </w:rPr>
        <w:annotationRef/>
      </w:r>
      <w:r>
        <w:t>Or may capture? Less clear if the below example of school engagement is a marker of distress or is causally involved in psychopathology (or both) than more direct stress exposures</w:t>
      </w:r>
    </w:p>
  </w:comment>
  <w:comment w:id="50" w:author="Kate Scheuer" w:date="2024-06-23T16:25:00Z" w:initials="KS">
    <w:p w14:paraId="62D4AC89" w14:textId="3DAA0116" w:rsidR="00157C1C" w:rsidRDefault="00157C1C">
      <w:pPr>
        <w:pStyle w:val="CommentText"/>
      </w:pPr>
      <w:r>
        <w:rPr>
          <w:rStyle w:val="CommentReference"/>
        </w:rPr>
        <w:annotationRef/>
      </w:r>
      <w:r>
        <w:t>Unnecessary detail?</w:t>
      </w:r>
    </w:p>
  </w:comment>
  <w:comment w:id="51" w:author="Kate Scheuer" w:date="2024-06-23T16:25:00Z" w:initials="KS">
    <w:p w14:paraId="3DF87B74" w14:textId="44627BE4" w:rsidR="00157C1C" w:rsidRDefault="00157C1C">
      <w:pPr>
        <w:pStyle w:val="CommentText"/>
      </w:pPr>
      <w:r>
        <w:rPr>
          <w:rStyle w:val="CommentReference"/>
        </w:rPr>
        <w:annotationRef/>
      </w:r>
      <w:r>
        <w:t>Too much detail?</w:t>
      </w:r>
    </w:p>
  </w:comment>
  <w:comment w:id="52" w:author="Jennifer K Forsyth" w:date="2024-06-24T11:45:00Z" w:initials="JKF">
    <w:p w14:paraId="053A5779" w14:textId="623528B9" w:rsidR="00157C1C" w:rsidRDefault="00157C1C">
      <w:pPr>
        <w:pStyle w:val="CommentText"/>
      </w:pPr>
      <w:r>
        <w:rPr>
          <w:rStyle w:val="CommentReference"/>
        </w:rPr>
        <w:annotationRef/>
      </w:r>
      <w:r>
        <w:t xml:space="preserve">Could drop the increased loneliness + long-term difficulties </w:t>
      </w:r>
      <w:proofErr w:type="gramStart"/>
      <w:r>
        <w:t>references</w:t>
      </w:r>
      <w:proofErr w:type="gramEnd"/>
      <w:r>
        <w:t xml:space="preserve"> since it’s less clear if they are markers of distress/psychopathology versus a measure of stress, so ties less clearly to the point of your sentence</w:t>
      </w:r>
    </w:p>
  </w:comment>
  <w:comment w:id="54" w:author="Kate Scheuer" w:date="2024-06-23T17:42:00Z" w:initials="KS">
    <w:p w14:paraId="734D8DFA" w14:textId="4F175C51" w:rsidR="00157C1C" w:rsidRDefault="00157C1C">
      <w:pPr>
        <w:pStyle w:val="CommentText"/>
      </w:pPr>
      <w:r>
        <w:rPr>
          <w:rStyle w:val="CommentReference"/>
        </w:rPr>
        <w:annotationRef/>
      </w:r>
      <w:r>
        <w:t>Is it worth spelling these out and including them?</w:t>
      </w:r>
    </w:p>
  </w:comment>
  <w:comment w:id="55" w:author="Jennifer K Forsyth" w:date="2024-06-24T11:49:00Z" w:initials="JKF">
    <w:p w14:paraId="51976D14" w14:textId="3E3370C2" w:rsidR="00157C1C" w:rsidRDefault="00157C1C">
      <w:pPr>
        <w:pStyle w:val="CommentText"/>
      </w:pPr>
      <w:r>
        <w:rPr>
          <w:rStyle w:val="CommentReference"/>
        </w:rPr>
        <w:annotationRef/>
      </w:r>
      <w:r>
        <w:t>Hm could include high-level summary e.g., at the level that they’re genes encoding cortisol receptors, XX</w:t>
      </w:r>
    </w:p>
  </w:comment>
  <w:comment w:id="56" w:author="Kate Scheuer" w:date="2024-06-23T17:43:00Z" w:initials="KS">
    <w:p w14:paraId="4E3D709B" w14:textId="5360FCEC" w:rsidR="00157C1C" w:rsidRDefault="00157C1C">
      <w:pPr>
        <w:pStyle w:val="CommentText"/>
      </w:pPr>
      <w:r>
        <w:rPr>
          <w:rStyle w:val="CommentReference"/>
        </w:rPr>
        <w:annotationRef/>
      </w:r>
      <w:r>
        <w:t>This is a three-way interaction between MGPS, childhood maltreatment, and recent interpersonal stress. I had a hard time trying to explain that concisely – still not sure if this makes sense</w:t>
      </w:r>
    </w:p>
  </w:comment>
  <w:comment w:id="57" w:author="Jennifer K Forsyth" w:date="2024-06-24T11:52:00Z" w:initials="JKF">
    <w:p w14:paraId="5679945F" w14:textId="5984037E" w:rsidR="00157C1C" w:rsidRDefault="00157C1C">
      <w:pPr>
        <w:pStyle w:val="CommentText"/>
      </w:pPr>
      <w:r>
        <w:rPr>
          <w:rStyle w:val="CommentReference"/>
        </w:rPr>
        <w:annotationRef/>
      </w:r>
      <w:r>
        <w:t xml:space="preserve">Hm yeah, could possibly drop since the above citation I think gets at the </w:t>
      </w:r>
      <w:proofErr w:type="gramStart"/>
      <w:r>
        <w:t>more clear</w:t>
      </w:r>
      <w:proofErr w:type="gramEnd"/>
      <w:r>
        <w:t xml:space="preserve"> association?</w:t>
      </w:r>
    </w:p>
  </w:comment>
  <w:comment w:id="58" w:author="Kate Scheuer" w:date="2024-06-23T17:46:00Z" w:initials="KS">
    <w:p w14:paraId="5EDCD58C" w14:textId="724C18F4" w:rsidR="00157C1C" w:rsidRDefault="00157C1C">
      <w:pPr>
        <w:pStyle w:val="CommentText"/>
      </w:pPr>
      <w:r>
        <w:rPr>
          <w:rStyle w:val="CommentReference"/>
        </w:rPr>
        <w:annotationRef/>
      </w:r>
      <w:r>
        <w:t>Too strong of a claim?</w:t>
      </w:r>
    </w:p>
  </w:comment>
  <w:comment w:id="59" w:author="Kate Scheuer" w:date="2024-06-23T17:46:00Z" w:initials="KS">
    <w:p w14:paraId="4EBCCF05" w14:textId="71D6F75E" w:rsidR="00157C1C" w:rsidRDefault="00157C1C">
      <w:pPr>
        <w:pStyle w:val="CommentText"/>
      </w:pPr>
      <w:r>
        <w:rPr>
          <w:rStyle w:val="CommentReference"/>
        </w:rPr>
        <w:annotationRef/>
      </w:r>
      <w:r>
        <w:t>Cut?</w:t>
      </w:r>
    </w:p>
  </w:comment>
  <w:comment w:id="60" w:author="Jennifer K Forsyth" w:date="2024-06-24T12:21:00Z" w:initials="JKF">
    <w:p w14:paraId="31E84530" w14:textId="383A4930" w:rsidR="00157C1C" w:rsidRDefault="00157C1C">
      <w:pPr>
        <w:pStyle w:val="CommentText"/>
      </w:pPr>
      <w:r>
        <w:rPr>
          <w:rStyle w:val="CommentReference"/>
        </w:rPr>
        <w:annotationRef/>
      </w:r>
      <w:r>
        <w:t>And is expected to be released XX</w:t>
      </w:r>
    </w:p>
  </w:comment>
  <w:comment w:id="64" w:author="Jennifer K Forsyth" w:date="2024-06-24T11:56:00Z" w:initials="JKF">
    <w:p w14:paraId="2D5240BC" w14:textId="79C42C16" w:rsidR="00157C1C" w:rsidRDefault="00157C1C">
      <w:pPr>
        <w:pStyle w:val="CommentText"/>
      </w:pPr>
      <w:r>
        <w:rPr>
          <w:rStyle w:val="CommentReference"/>
        </w:rPr>
        <w:annotationRef/>
      </w:r>
      <w:r>
        <w:t xml:space="preserve"> Usually reads are output from sequencing vs the genotyping was an array, does ABCD reference reads somewhere?</w:t>
      </w:r>
    </w:p>
  </w:comment>
  <w:comment w:id="66" w:author="Jennifer K Forsyth" w:date="2024-06-24T12:01:00Z" w:initials="JKF">
    <w:p w14:paraId="60AE92EA" w14:textId="7CB99E20" w:rsidR="00157C1C" w:rsidRDefault="00157C1C">
      <w:pPr>
        <w:pStyle w:val="CommentText"/>
      </w:pPr>
      <w:r>
        <w:rPr>
          <w:rStyle w:val="CommentReference"/>
        </w:rPr>
        <w:annotationRef/>
      </w:r>
      <w:r>
        <w:t xml:space="preserve">Is “conservative Hardy-Weinberg flag” something meaningful within the PLINK manual or just the terminology </w:t>
      </w:r>
      <w:proofErr w:type="spellStart"/>
      <w:r>
        <w:t>Mahnoor</w:t>
      </w:r>
      <w:proofErr w:type="spellEnd"/>
      <w:r>
        <w:t xml:space="preserve"> + </w:t>
      </w:r>
      <w:proofErr w:type="spellStart"/>
      <w:r>
        <w:t>Jinhan</w:t>
      </w:r>
      <w:proofErr w:type="spellEnd"/>
      <w:r>
        <w:t xml:space="preserve"> have used?</w:t>
      </w:r>
    </w:p>
  </w:comment>
  <w:comment w:id="74" w:author="Jennifer K Forsyth" w:date="2024-06-24T12:09:00Z" w:initials="JKF">
    <w:p w14:paraId="217B10C7" w14:textId="68A630A8" w:rsidR="00157C1C" w:rsidRDefault="00157C1C">
      <w:pPr>
        <w:pStyle w:val="CommentText"/>
      </w:pPr>
      <w:r>
        <w:rPr>
          <w:rStyle w:val="CommentReference"/>
        </w:rPr>
        <w:annotationRef/>
      </w:r>
      <w:r>
        <w:t xml:space="preserve">I actually think using PRS in this way is reading okay, so may be fine to leave this terminology </w:t>
      </w:r>
    </w:p>
  </w:comment>
  <w:comment w:id="89" w:author="Jennifer K Forsyth" w:date="2024-06-24T12:14:00Z" w:initials="JKF">
    <w:p w14:paraId="7931B2B3" w14:textId="4C8D5DF5" w:rsidR="00157C1C" w:rsidRDefault="00157C1C">
      <w:pPr>
        <w:pStyle w:val="CommentText"/>
      </w:pPr>
      <w:r>
        <w:rPr>
          <w:rStyle w:val="CommentReference"/>
        </w:rPr>
        <w:annotationRef/>
      </w:r>
      <w:r>
        <w:t>Some of these scores and nested within the others so if you test all of them independently and then do multiple testing correction, you may be over-penalizing yourself. Did we talk about considering prioritizing a subset of them for your primary analyses? E.g., maybe total score + the 8 subscales or total score + externalizing + internalizing? Can check how some prior publications have handled this</w:t>
      </w:r>
    </w:p>
  </w:comment>
  <w:comment w:id="111" w:author="Jennifer K Forsyth" w:date="2024-06-24T12:24:00Z" w:initials="JKF">
    <w:p w14:paraId="0D3DB4EF" w14:textId="0F7C1884" w:rsidR="00250032" w:rsidRDefault="00250032">
      <w:pPr>
        <w:pStyle w:val="CommentText"/>
      </w:pPr>
      <w:r>
        <w:rPr>
          <w:rStyle w:val="CommentReference"/>
        </w:rPr>
        <w:annotationRef/>
      </w:r>
      <w:r>
        <w:t>I do think this section can be cut down</w:t>
      </w:r>
      <w:r w:rsidR="005E5FBB">
        <w:t xml:space="preserve"> a </w:t>
      </w:r>
      <w:r w:rsidR="005E5FBB">
        <w:t>bit</w:t>
      </w:r>
      <w:bookmarkStart w:id="112" w:name="_GoBack"/>
      <w:bookmarkEnd w:id="112"/>
      <w:r>
        <w:t>/a little more high-level</w:t>
      </w:r>
      <w:r w:rsidR="00441B4E">
        <w:t>, especially since a lot is speculative at this point.</w:t>
      </w:r>
      <w:r>
        <w:t xml:space="preserve"> Could </w:t>
      </w:r>
      <w:r w:rsidR="00441B4E">
        <w:t xml:space="preserve">also </w:t>
      </w:r>
      <w:r>
        <w:t xml:space="preserve">try doing this as a more integrated discussion of what you expect to see across Q1-Q3, rather than discussing each in detail separately </w:t>
      </w:r>
    </w:p>
  </w:comment>
  <w:comment w:id="113" w:author="Jennifer K Forsyth" w:date="2024-06-24T12:20:00Z" w:initials="JKF">
    <w:p w14:paraId="36D7054F" w14:textId="3BCCE85B" w:rsidR="00157C1C" w:rsidRDefault="00157C1C">
      <w:pPr>
        <w:pStyle w:val="CommentText"/>
      </w:pPr>
      <w:r>
        <w:rPr>
          <w:rStyle w:val="CommentReference"/>
        </w:rPr>
        <w:annotationRef/>
      </w:r>
      <w:r>
        <w:t xml:space="preserve">At an earlier </w:t>
      </w:r>
      <w:proofErr w:type="gramStart"/>
      <w:r>
        <w:t>time</w:t>
      </w:r>
      <w:proofErr w:type="gramEnd"/>
      <w:r>
        <w:t xml:space="preserve"> point?</w:t>
      </w:r>
    </w:p>
  </w:comment>
  <w:comment w:id="116" w:author="Jennifer K Forsyth" w:date="2024-06-24T12:23:00Z" w:initials="JKF">
    <w:p w14:paraId="62B17358" w14:textId="5C5D9583" w:rsidR="00250032" w:rsidRDefault="00250032">
      <w:pPr>
        <w:pStyle w:val="CommentText"/>
      </w:pPr>
      <w:r>
        <w:rPr>
          <w:rStyle w:val="CommentReference"/>
        </w:rPr>
        <w:annotationRef/>
      </w:r>
      <w:r>
        <w:t>Hard to say what this will look like when you expand to 3x the sample size</w:t>
      </w:r>
    </w:p>
  </w:comment>
  <w:comment w:id="114" w:author="Kate Scheuer" w:date="2024-06-23T18:12:00Z" w:initials="KS">
    <w:p w14:paraId="22601704" w14:textId="2219D78E" w:rsidR="00157C1C" w:rsidRDefault="00157C1C">
      <w:pPr>
        <w:pStyle w:val="CommentText"/>
      </w:pPr>
      <w:r>
        <w:rPr>
          <w:rStyle w:val="CommentReference"/>
        </w:rPr>
        <w:annotationRef/>
      </w:r>
      <w:r>
        <w:t>Is this necessary?</w:t>
      </w:r>
    </w:p>
  </w:comment>
  <w:comment w:id="117" w:author="Kate Scheuer" w:date="2024-06-23T18:13:00Z" w:initials="KS">
    <w:p w14:paraId="5BE6BAFD" w14:textId="0B9C2741" w:rsidR="00157C1C" w:rsidRDefault="00157C1C">
      <w:pPr>
        <w:pStyle w:val="CommentText"/>
      </w:pPr>
      <w:r>
        <w:rPr>
          <w:rStyle w:val="CommentReference"/>
        </w:rPr>
        <w:annotationRef/>
      </w:r>
      <w:r>
        <w:t>Cut?</w:t>
      </w:r>
    </w:p>
  </w:comment>
  <w:comment w:id="118" w:author="Kate Scheuer" w:date="2024-06-23T18:13:00Z" w:initials="KS">
    <w:p w14:paraId="009AA8FB" w14:textId="728E7758" w:rsidR="00157C1C" w:rsidRDefault="00157C1C">
      <w:pPr>
        <w:pStyle w:val="CommentText"/>
      </w:pPr>
      <w:r>
        <w:rPr>
          <w:rStyle w:val="CommentReference"/>
        </w:rPr>
        <w:annotationRef/>
      </w:r>
      <w:r>
        <w:t>Cut?</w:t>
      </w:r>
    </w:p>
  </w:comment>
  <w:comment w:id="124" w:author="Kate Scheuer" w:date="2024-06-23T18:21:00Z" w:initials="KS">
    <w:p w14:paraId="4EBAF9FA" w14:textId="18E0D430" w:rsidR="00157C1C" w:rsidRDefault="00157C1C">
      <w:pPr>
        <w:pStyle w:val="CommentText"/>
      </w:pPr>
      <w:r>
        <w:rPr>
          <w:rStyle w:val="CommentReference"/>
        </w:rPr>
        <w:annotationRef/>
      </w:r>
      <w:r>
        <w:t>I want to convey the understanding that many genes unrelated to the HPA axis are included in the MDD, ADHD, PTSD, and anxiety PRS. Does this make that clear, or should I be more explicit?</w:t>
      </w:r>
    </w:p>
  </w:comment>
  <w:comment w:id="125" w:author="Kate Scheuer" w:date="2024-06-23T18:26:00Z" w:initials="KS">
    <w:p w14:paraId="0EF2E634" w14:textId="226A431B" w:rsidR="00157C1C" w:rsidRDefault="00157C1C">
      <w:pPr>
        <w:pStyle w:val="CommentText"/>
      </w:pPr>
      <w:r>
        <w:rPr>
          <w:rStyle w:val="CommentReference"/>
        </w:rPr>
        <w:annotationRef/>
      </w:r>
      <w:r>
        <w:t>Other limitations that I’m overlooking?</w:t>
      </w:r>
    </w:p>
  </w:comment>
  <w:comment w:id="126" w:author="Kate Scheuer" w:date="2024-06-23T18:27:00Z" w:initials="KS">
    <w:p w14:paraId="4089C1E9" w14:textId="107434D3" w:rsidR="00157C1C" w:rsidRDefault="00157C1C">
      <w:pPr>
        <w:pStyle w:val="CommentText"/>
      </w:pPr>
      <w:r>
        <w:rPr>
          <w:rStyle w:val="CommentReference"/>
        </w:rPr>
        <w:annotationRef/>
      </w:r>
      <w:r>
        <w:t>This feels like it needs a few more sentences, but I’m not sure what to put here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4FDF07" w15:done="0"/>
  <w15:commentEx w15:paraId="1A2F6D97" w15:done="0"/>
  <w15:commentEx w15:paraId="4E79F5E5" w15:done="0"/>
  <w15:commentEx w15:paraId="23E96CBA" w15:done="0"/>
  <w15:commentEx w15:paraId="54510120" w15:done="0"/>
  <w15:commentEx w15:paraId="23900C51" w15:done="0"/>
  <w15:commentEx w15:paraId="60D2C444" w15:done="0"/>
  <w15:commentEx w15:paraId="15B9E372" w15:done="0"/>
  <w15:commentEx w15:paraId="0C11769B" w15:done="0"/>
  <w15:commentEx w15:paraId="27A22CBA" w15:done="0"/>
  <w15:commentEx w15:paraId="3B80D9CE" w15:done="0"/>
  <w15:commentEx w15:paraId="52FB8773" w15:done="0"/>
  <w15:commentEx w15:paraId="1642BB8C" w15:done="0"/>
  <w15:commentEx w15:paraId="63AF019A" w15:done="0"/>
  <w15:commentEx w15:paraId="5F530F55" w15:paraIdParent="63AF019A" w15:done="0"/>
  <w15:commentEx w15:paraId="2A16BDF8" w15:done="0"/>
  <w15:commentEx w15:paraId="5403C156" w15:done="0"/>
  <w15:commentEx w15:paraId="2C30933D" w15:done="0"/>
  <w15:commentEx w15:paraId="1151FAD3" w15:done="0"/>
  <w15:commentEx w15:paraId="62D4AC89" w15:done="0"/>
  <w15:commentEx w15:paraId="3DF87B74" w15:done="0"/>
  <w15:commentEx w15:paraId="053A5779" w15:paraIdParent="3DF87B74" w15:done="0"/>
  <w15:commentEx w15:paraId="734D8DFA" w15:done="0"/>
  <w15:commentEx w15:paraId="51976D14" w15:paraIdParent="734D8DFA" w15:done="0"/>
  <w15:commentEx w15:paraId="4E3D709B" w15:done="0"/>
  <w15:commentEx w15:paraId="5679945F" w15:paraIdParent="4E3D709B" w15:done="0"/>
  <w15:commentEx w15:paraId="5EDCD58C" w15:done="0"/>
  <w15:commentEx w15:paraId="4EBCCF05" w15:done="0"/>
  <w15:commentEx w15:paraId="31E84530" w15:done="0"/>
  <w15:commentEx w15:paraId="2D5240BC" w15:done="0"/>
  <w15:commentEx w15:paraId="60AE92EA" w15:done="0"/>
  <w15:commentEx w15:paraId="217B10C7" w15:done="0"/>
  <w15:commentEx w15:paraId="7931B2B3" w15:done="0"/>
  <w15:commentEx w15:paraId="0D3DB4EF" w15:done="0"/>
  <w15:commentEx w15:paraId="36D7054F" w15:done="0"/>
  <w15:commentEx w15:paraId="62B17358" w15:done="0"/>
  <w15:commentEx w15:paraId="22601704" w15:done="0"/>
  <w15:commentEx w15:paraId="5BE6BAFD" w15:done="0"/>
  <w15:commentEx w15:paraId="009AA8FB" w15:done="0"/>
  <w15:commentEx w15:paraId="4EBAF9FA" w15:done="0"/>
  <w15:commentEx w15:paraId="0EF2E634" w15:done="0"/>
  <w15:commentEx w15:paraId="4089C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2BE96" w16cex:dateUtc="2024-06-23T22:32:00Z"/>
  <w16cex:commentExtensible w16cex:durableId="2A22C6A5" w16cex:dateUtc="2024-06-23T23:07:00Z"/>
  <w16cex:commentExtensible w16cex:durableId="2A22C0FC" w16cex:dateUtc="2024-06-23T22:42:00Z"/>
  <w16cex:commentExtensible w16cex:durableId="2A22C210" w16cex:dateUtc="2024-06-23T22:47:00Z"/>
  <w16cex:commentExtensible w16cex:durableId="2A22C250" w16cex:dateUtc="2024-06-23T22:48:00Z"/>
  <w16cex:commentExtensible w16cex:durableId="2A22C3B7" w16cex:dateUtc="2024-06-23T22:54:00Z"/>
  <w16cex:commentExtensible w16cex:durableId="2A22C416" w16cex:dateUtc="2024-06-23T22:56:00Z"/>
  <w16cex:commentExtensible w16cex:durableId="2A22C518" w16cex:dateUtc="2024-06-23T23:00:00Z"/>
  <w16cex:commentExtensible w16cex:durableId="2A22C7B4" w16cex:dateUtc="2024-06-23T23:11:00Z"/>
  <w16cex:commentExtensible w16cex:durableId="2A22C52A" w16cex:dateUtc="2024-06-23T23:00:00Z"/>
  <w16cex:commentExtensible w16cex:durableId="2A22C635" w16cex:dateUtc="2024-06-23T23:05:00Z"/>
  <w16cex:commentExtensible w16cex:durableId="2A22C657" w16cex:dateUtc="2024-06-23T23:05:00Z"/>
  <w16cex:commentExtensible w16cex:durableId="2A22C68B" w16cex:dateUtc="2024-06-23T23:06:00Z"/>
  <w16cex:commentExtensible w16cex:durableId="2A22CAEA" w16cex:dateUtc="2024-06-23T23:25:00Z"/>
  <w16cex:commentExtensible w16cex:durableId="2A22CB03" w16cex:dateUtc="2024-06-23T23:25:00Z"/>
  <w16cex:commentExtensible w16cex:durableId="2A22DCFD" w16cex:dateUtc="2024-06-24T00:42:00Z"/>
  <w16cex:commentExtensible w16cex:durableId="2A22DD33" w16cex:dateUtc="2024-06-24T00:43:00Z"/>
  <w16cex:commentExtensible w16cex:durableId="2A22DDE9" w16cex:dateUtc="2024-06-24T00:46:00Z"/>
  <w16cex:commentExtensible w16cex:durableId="2A22DDDF" w16cex:dateUtc="2024-06-24T00:46:00Z"/>
  <w16cex:commentExtensible w16cex:durableId="2A22E402" w16cex:dateUtc="2024-06-24T01:12:00Z"/>
  <w16cex:commentExtensible w16cex:durableId="2A22E443" w16cex:dateUtc="2024-06-24T01:13:00Z"/>
  <w16cex:commentExtensible w16cex:durableId="2A22E462" w16cex:dateUtc="2024-06-24T01:13:00Z"/>
  <w16cex:commentExtensible w16cex:durableId="2A22E63A" w16cex:dateUtc="2024-06-24T01:21:00Z"/>
  <w16cex:commentExtensible w16cex:durableId="2A22E75A" w16cex:dateUtc="2024-06-24T01:26:00Z"/>
  <w16cex:commentExtensible w16cex:durableId="2A22E79B" w16cex:dateUtc="2024-06-24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4FDF07" w16cid:durableId="2A22BE96"/>
  <w16cid:commentId w16cid:paraId="1A2F6D97" w16cid:durableId="2A22C6A5"/>
  <w16cid:commentId w16cid:paraId="4E79F5E5" w16cid:durableId="2A23CE8D"/>
  <w16cid:commentId w16cid:paraId="23E96CBA" w16cid:durableId="2A22C0FC"/>
  <w16cid:commentId w16cid:paraId="54510120" w16cid:durableId="2A22C210"/>
  <w16cid:commentId w16cid:paraId="23900C51" w16cid:durableId="2A22C250"/>
  <w16cid:commentId w16cid:paraId="60D2C444" w16cid:durableId="2A22C3B7"/>
  <w16cid:commentId w16cid:paraId="15B9E372" w16cid:durableId="2A22C416"/>
  <w16cid:commentId w16cid:paraId="0C11769B" w16cid:durableId="2A22C518"/>
  <w16cid:commentId w16cid:paraId="27A22CBA" w16cid:durableId="2A22C7B4"/>
  <w16cid:commentId w16cid:paraId="3B80D9CE" w16cid:durableId="2A22C52A"/>
  <w16cid:commentId w16cid:paraId="52FB8773" w16cid:durableId="2A23D7FB"/>
  <w16cid:commentId w16cid:paraId="1642BB8C" w16cid:durableId="2A23CFB2"/>
  <w16cid:commentId w16cid:paraId="63AF019A" w16cid:durableId="2A22C635"/>
  <w16cid:commentId w16cid:paraId="5F530F55" w16cid:durableId="2A23D8A8"/>
  <w16cid:commentId w16cid:paraId="2A16BDF8" w16cid:durableId="2A22C657"/>
  <w16cid:commentId w16cid:paraId="5403C156" w16cid:durableId="2A22C68B"/>
  <w16cid:commentId w16cid:paraId="2C30933D" w16cid:durableId="2A23D9D4"/>
  <w16cid:commentId w16cid:paraId="1151FAD3" w16cid:durableId="2A23DA2A"/>
  <w16cid:commentId w16cid:paraId="62D4AC89" w16cid:durableId="2A22CAEA"/>
  <w16cid:commentId w16cid:paraId="3DF87B74" w16cid:durableId="2A22CB03"/>
  <w16cid:commentId w16cid:paraId="053A5779" w16cid:durableId="2A23DAED"/>
  <w16cid:commentId w16cid:paraId="734D8DFA" w16cid:durableId="2A22DCFD"/>
  <w16cid:commentId w16cid:paraId="51976D14" w16cid:durableId="2A23DBB3"/>
  <w16cid:commentId w16cid:paraId="4E3D709B" w16cid:durableId="2A22DD33"/>
  <w16cid:commentId w16cid:paraId="5679945F" w16cid:durableId="2A23DC6F"/>
  <w16cid:commentId w16cid:paraId="5EDCD58C" w16cid:durableId="2A22DDE9"/>
  <w16cid:commentId w16cid:paraId="4EBCCF05" w16cid:durableId="2A22DDDF"/>
  <w16cid:commentId w16cid:paraId="31E84530" w16cid:durableId="2A23E336"/>
  <w16cid:commentId w16cid:paraId="2D5240BC" w16cid:durableId="2A23DD61"/>
  <w16cid:commentId w16cid:paraId="60AE92EA" w16cid:durableId="2A23DE8F"/>
  <w16cid:commentId w16cid:paraId="217B10C7" w16cid:durableId="2A23E06A"/>
  <w16cid:commentId w16cid:paraId="7931B2B3" w16cid:durableId="2A23E1C0"/>
  <w16cid:commentId w16cid:paraId="0D3DB4EF" w16cid:durableId="2A23E3ED"/>
  <w16cid:commentId w16cid:paraId="36D7054F" w16cid:durableId="2A23E303"/>
  <w16cid:commentId w16cid:paraId="62B17358" w16cid:durableId="2A23E3C4"/>
  <w16cid:commentId w16cid:paraId="22601704" w16cid:durableId="2A22E402"/>
  <w16cid:commentId w16cid:paraId="5BE6BAFD" w16cid:durableId="2A22E443"/>
  <w16cid:commentId w16cid:paraId="009AA8FB" w16cid:durableId="2A22E462"/>
  <w16cid:commentId w16cid:paraId="4EBAF9FA" w16cid:durableId="2A22E63A"/>
  <w16cid:commentId w16cid:paraId="0EF2E634" w16cid:durableId="2A22E75A"/>
  <w16cid:commentId w16cid:paraId="4089C1E9" w16cid:durableId="2A22E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63B0C" w14:textId="77777777" w:rsidR="00347B46" w:rsidRDefault="00347B46" w:rsidP="000109F1">
      <w:pPr>
        <w:spacing w:after="0" w:line="240" w:lineRule="auto"/>
      </w:pPr>
      <w:r>
        <w:separator/>
      </w:r>
    </w:p>
  </w:endnote>
  <w:endnote w:type="continuationSeparator" w:id="0">
    <w:p w14:paraId="3CCE340E" w14:textId="77777777" w:rsidR="00347B46" w:rsidRDefault="00347B46"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5F39D" w14:textId="77777777" w:rsidR="00347B46" w:rsidRDefault="00347B46" w:rsidP="000109F1">
      <w:pPr>
        <w:spacing w:after="0" w:line="240" w:lineRule="auto"/>
      </w:pPr>
      <w:r>
        <w:separator/>
      </w:r>
    </w:p>
  </w:footnote>
  <w:footnote w:type="continuationSeparator" w:id="0">
    <w:p w14:paraId="66F3C7C4" w14:textId="77777777" w:rsidR="00347B46" w:rsidRDefault="00347B46"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16767"/>
      <w:docPartObj>
        <w:docPartGallery w:val="Page Numbers (Top of Page)"/>
        <w:docPartUnique/>
      </w:docPartObj>
    </w:sdtPr>
    <w:sdtEndPr>
      <w:rPr>
        <w:noProof/>
      </w:rPr>
    </w:sdtEndPr>
    <w:sdtContent>
      <w:p w14:paraId="6E3666DD" w14:textId="6934E222" w:rsidR="00157C1C" w:rsidRDefault="00157C1C" w:rsidP="00BE606A">
        <w:pPr>
          <w:pStyle w:val="Header"/>
        </w:pPr>
        <w:r>
          <w:t>STRESS-SENSITIVITY POLYGENIC RISK SCORES IN THE ABCD STUDY</w:t>
        </w:r>
        <w:r>
          <w:tab/>
        </w:r>
        <w:r>
          <w:fldChar w:fldCharType="begin"/>
        </w:r>
        <w:r>
          <w:instrText xml:space="preserve"> PAGE   \* MERGEFORMAT </w:instrText>
        </w:r>
        <w:r>
          <w:fldChar w:fldCharType="separate"/>
        </w:r>
        <w:r>
          <w:rPr>
            <w:noProof/>
          </w:rPr>
          <w:t>2</w:t>
        </w:r>
        <w:r>
          <w:rPr>
            <w:noProof/>
          </w:rPr>
          <w:fldChar w:fldCharType="end"/>
        </w:r>
      </w:p>
    </w:sdtContent>
  </w:sdt>
  <w:p w14:paraId="74F47687" w14:textId="690E8CA4" w:rsidR="00157C1C" w:rsidRDefault="00157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Scheuer">
    <w15:presenceInfo w15:providerId="AD" w15:userId="S::kscheuer@uw.edu::8181aba7-e7b5-4d19-ae1a-985a9cbe845c"/>
  </w15:person>
  <w15:person w15:author="Jennifer K Forsyth">
    <w15:presenceInfo w15:providerId="None" w15:userId="Jennifer K Forsy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4236E"/>
    <w:rsid w:val="00070E25"/>
    <w:rsid w:val="000823BD"/>
    <w:rsid w:val="00085C63"/>
    <w:rsid w:val="00092F17"/>
    <w:rsid w:val="000C4BC6"/>
    <w:rsid w:val="000D6850"/>
    <w:rsid w:val="00104526"/>
    <w:rsid w:val="001449D3"/>
    <w:rsid w:val="00157C1C"/>
    <w:rsid w:val="00165D4C"/>
    <w:rsid w:val="00187F50"/>
    <w:rsid w:val="001919C6"/>
    <w:rsid w:val="001A60A5"/>
    <w:rsid w:val="001C5188"/>
    <w:rsid w:val="001E5897"/>
    <w:rsid w:val="001E661E"/>
    <w:rsid w:val="00207C5C"/>
    <w:rsid w:val="0021163F"/>
    <w:rsid w:val="00242659"/>
    <w:rsid w:val="00247CD3"/>
    <w:rsid w:val="00250032"/>
    <w:rsid w:val="00293EAE"/>
    <w:rsid w:val="0029514B"/>
    <w:rsid w:val="002A45D9"/>
    <w:rsid w:val="002B0179"/>
    <w:rsid w:val="002B5DC5"/>
    <w:rsid w:val="002D0947"/>
    <w:rsid w:val="002D34F1"/>
    <w:rsid w:val="002E3917"/>
    <w:rsid w:val="003030EA"/>
    <w:rsid w:val="0033573D"/>
    <w:rsid w:val="00345AAD"/>
    <w:rsid w:val="00347B46"/>
    <w:rsid w:val="0035708F"/>
    <w:rsid w:val="00366755"/>
    <w:rsid w:val="003A1D4C"/>
    <w:rsid w:val="003A2825"/>
    <w:rsid w:val="003A4D3D"/>
    <w:rsid w:val="003B1B57"/>
    <w:rsid w:val="003D12F4"/>
    <w:rsid w:val="003D2AD1"/>
    <w:rsid w:val="00402117"/>
    <w:rsid w:val="00402F6D"/>
    <w:rsid w:val="00413213"/>
    <w:rsid w:val="00441247"/>
    <w:rsid w:val="00441B4E"/>
    <w:rsid w:val="00447145"/>
    <w:rsid w:val="00450D91"/>
    <w:rsid w:val="00463DCA"/>
    <w:rsid w:val="00471E6F"/>
    <w:rsid w:val="00472061"/>
    <w:rsid w:val="00472168"/>
    <w:rsid w:val="00472690"/>
    <w:rsid w:val="004B45A2"/>
    <w:rsid w:val="004C3B42"/>
    <w:rsid w:val="004D2163"/>
    <w:rsid w:val="004D4B79"/>
    <w:rsid w:val="004F1A6D"/>
    <w:rsid w:val="0051764F"/>
    <w:rsid w:val="00525C10"/>
    <w:rsid w:val="0052769A"/>
    <w:rsid w:val="00533519"/>
    <w:rsid w:val="00543D53"/>
    <w:rsid w:val="00557428"/>
    <w:rsid w:val="00566946"/>
    <w:rsid w:val="0058309C"/>
    <w:rsid w:val="00587584"/>
    <w:rsid w:val="005B1030"/>
    <w:rsid w:val="005C72A9"/>
    <w:rsid w:val="005E092F"/>
    <w:rsid w:val="005E5FBB"/>
    <w:rsid w:val="005F2F68"/>
    <w:rsid w:val="005F65D2"/>
    <w:rsid w:val="006016E1"/>
    <w:rsid w:val="006408D7"/>
    <w:rsid w:val="00645980"/>
    <w:rsid w:val="00690717"/>
    <w:rsid w:val="006B3221"/>
    <w:rsid w:val="006B3D5C"/>
    <w:rsid w:val="006C68C0"/>
    <w:rsid w:val="006F20EB"/>
    <w:rsid w:val="006F5E40"/>
    <w:rsid w:val="00707186"/>
    <w:rsid w:val="00724E43"/>
    <w:rsid w:val="00731B80"/>
    <w:rsid w:val="00746058"/>
    <w:rsid w:val="00746683"/>
    <w:rsid w:val="007710C2"/>
    <w:rsid w:val="00772FC8"/>
    <w:rsid w:val="007863D1"/>
    <w:rsid w:val="00786C79"/>
    <w:rsid w:val="00786EBD"/>
    <w:rsid w:val="007974ED"/>
    <w:rsid w:val="007C4893"/>
    <w:rsid w:val="007C48D0"/>
    <w:rsid w:val="007C5C87"/>
    <w:rsid w:val="007F67F8"/>
    <w:rsid w:val="0080017A"/>
    <w:rsid w:val="00802BF5"/>
    <w:rsid w:val="008113D5"/>
    <w:rsid w:val="00851123"/>
    <w:rsid w:val="00851B4B"/>
    <w:rsid w:val="00861D53"/>
    <w:rsid w:val="008834AB"/>
    <w:rsid w:val="00884C74"/>
    <w:rsid w:val="008978A3"/>
    <w:rsid w:val="008A61AE"/>
    <w:rsid w:val="008C0728"/>
    <w:rsid w:val="008C40F7"/>
    <w:rsid w:val="008D456C"/>
    <w:rsid w:val="008F361F"/>
    <w:rsid w:val="008F3E8F"/>
    <w:rsid w:val="00905B54"/>
    <w:rsid w:val="009060D0"/>
    <w:rsid w:val="00914926"/>
    <w:rsid w:val="00956811"/>
    <w:rsid w:val="00957746"/>
    <w:rsid w:val="00965348"/>
    <w:rsid w:val="00986B31"/>
    <w:rsid w:val="00987B1E"/>
    <w:rsid w:val="009A4177"/>
    <w:rsid w:val="009B19B0"/>
    <w:rsid w:val="009B5524"/>
    <w:rsid w:val="00A54236"/>
    <w:rsid w:val="00A76839"/>
    <w:rsid w:val="00A80FE6"/>
    <w:rsid w:val="00A94ACF"/>
    <w:rsid w:val="00A959E1"/>
    <w:rsid w:val="00AC190F"/>
    <w:rsid w:val="00AC430D"/>
    <w:rsid w:val="00AC4977"/>
    <w:rsid w:val="00AD4572"/>
    <w:rsid w:val="00AD4CB7"/>
    <w:rsid w:val="00AE439A"/>
    <w:rsid w:val="00AE7C2E"/>
    <w:rsid w:val="00AF1BD9"/>
    <w:rsid w:val="00AF748C"/>
    <w:rsid w:val="00B20C70"/>
    <w:rsid w:val="00B35111"/>
    <w:rsid w:val="00B363DB"/>
    <w:rsid w:val="00B77102"/>
    <w:rsid w:val="00B77D62"/>
    <w:rsid w:val="00B80B08"/>
    <w:rsid w:val="00B814F0"/>
    <w:rsid w:val="00B83C9B"/>
    <w:rsid w:val="00B96523"/>
    <w:rsid w:val="00BB5B28"/>
    <w:rsid w:val="00BC7627"/>
    <w:rsid w:val="00BE30B1"/>
    <w:rsid w:val="00BE606A"/>
    <w:rsid w:val="00C11E65"/>
    <w:rsid w:val="00C41806"/>
    <w:rsid w:val="00C41E27"/>
    <w:rsid w:val="00C659EA"/>
    <w:rsid w:val="00C82D8C"/>
    <w:rsid w:val="00CC23D4"/>
    <w:rsid w:val="00CD029E"/>
    <w:rsid w:val="00CD2AC6"/>
    <w:rsid w:val="00CE3233"/>
    <w:rsid w:val="00CE5286"/>
    <w:rsid w:val="00D115BC"/>
    <w:rsid w:val="00D23AD3"/>
    <w:rsid w:val="00D3386E"/>
    <w:rsid w:val="00D713A1"/>
    <w:rsid w:val="00D925E3"/>
    <w:rsid w:val="00D96FF9"/>
    <w:rsid w:val="00DD095B"/>
    <w:rsid w:val="00E04995"/>
    <w:rsid w:val="00E10D98"/>
    <w:rsid w:val="00E1399C"/>
    <w:rsid w:val="00E27A4D"/>
    <w:rsid w:val="00E45435"/>
    <w:rsid w:val="00E47F96"/>
    <w:rsid w:val="00E544B9"/>
    <w:rsid w:val="00E807D6"/>
    <w:rsid w:val="00E80C04"/>
    <w:rsid w:val="00E9082A"/>
    <w:rsid w:val="00EA2C98"/>
    <w:rsid w:val="00EB23B3"/>
    <w:rsid w:val="00EB2C6E"/>
    <w:rsid w:val="00EB66F1"/>
    <w:rsid w:val="00ED7BE5"/>
    <w:rsid w:val="00F308F8"/>
    <w:rsid w:val="00F46DE1"/>
    <w:rsid w:val="00F542C5"/>
    <w:rsid w:val="00F77BBB"/>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 w:type="paragraph" w:styleId="BalloonText">
    <w:name w:val="Balloon Text"/>
    <w:basedOn w:val="Normal"/>
    <w:link w:val="BalloonTextChar"/>
    <w:uiPriority w:val="99"/>
    <w:semiHidden/>
    <w:unhideWhenUsed/>
    <w:rsid w:val="00ED7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B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25</Pages>
  <Words>40090</Words>
  <Characters>232524</Characters>
  <Application>Microsoft Office Word</Application>
  <DocSecurity>0</DocSecurity>
  <Lines>3523</Lines>
  <Paragraphs>1170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Jennifer K Forsyth</cp:lastModifiedBy>
  <cp:revision>10</cp:revision>
  <dcterms:created xsi:type="dcterms:W3CDTF">2024-06-24T18:00:00Z</dcterms:created>
  <dcterms:modified xsi:type="dcterms:W3CDTF">2024-06-24T19:30:00Z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id="RYLOSXSw"/&gt;&lt;style id="http://www.zotero.org/styles/apa" locale="en-US" hasBibliography="1" bibliographyStyleHasBeenSet="1"/&gt;&lt;prefs&gt;&lt;pref name="fieldType" value="Field"/&gt;&lt;/prefs&gt;&lt;/data&gt;</vt:lpwstr>
  </property>
</Properties>
</file>